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BF2" w:rsidRDefault="00780733" w:rsidP="00B050B7">
      <w:pPr>
        <w:spacing w:after="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margin-left:11.5pt;margin-top:5.1pt;width:360.05pt;height:65.7pt;z-index:251674624;mso-width-relative:margin;mso-height-relative:margin" filled="f" stroked="f">
            <v:textbox style="mso-next-textbox:#_x0000_s1045">
              <w:txbxContent>
                <w:p w:rsidR="003B01CC" w:rsidRPr="00911379" w:rsidRDefault="003B01CC" w:rsidP="00911379">
                  <w:pPr>
                    <w:spacing w:line="192" w:lineRule="auto"/>
                    <w:rPr>
                      <w:rFonts w:ascii="Gotham Medium" w:hAnsi="Gotham Medium"/>
                      <w:color w:val="FFFFFF" w:themeColor="background1"/>
                      <w:sz w:val="52"/>
                      <w:szCs w:val="52"/>
                    </w:rPr>
                  </w:pPr>
                  <w:r w:rsidRPr="00911379">
                    <w:rPr>
                      <w:rFonts w:ascii="Gotham Medium" w:hAnsi="Gotham Medium"/>
                      <w:color w:val="FFFFFF" w:themeColor="background1"/>
                      <w:sz w:val="52"/>
                      <w:szCs w:val="52"/>
                    </w:rPr>
                    <w:t>JavaScript I:</w:t>
                  </w:r>
                </w:p>
                <w:p w:rsidR="003B01CC" w:rsidRPr="00C01372" w:rsidRDefault="003B01CC" w:rsidP="00911379">
                  <w:pPr>
                    <w:spacing w:line="192" w:lineRule="auto"/>
                    <w:rPr>
                      <w:color w:val="FFFFFF" w:themeColor="background1"/>
                      <w:sz w:val="52"/>
                      <w:szCs w:val="52"/>
                    </w:rPr>
                  </w:pPr>
                  <w:r>
                    <w:rPr>
                      <w:color w:val="FFFFFF" w:themeColor="background1"/>
                      <w:sz w:val="52"/>
                      <w:szCs w:val="52"/>
                    </w:rPr>
                    <w:t>JavaScript Hard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7" type="#_x0000_t202" style="position:absolute;margin-left:-5.8pt;margin-top:-1.2pt;width:27.4pt;height:1in;z-index:251677696" filled="f" stroked="f">
            <v:textbox style="layout-flow:vertical;mso-next-textbox:#_x0000_s1047">
              <w:txbxContent>
                <w:p w:rsidR="003B01CC" w:rsidRPr="000542A9" w:rsidRDefault="003B01CC" w:rsidP="000542A9">
                  <w:pPr>
                    <w:jc w:val="center"/>
                    <w:rPr>
                      <w:color w:val="FFFFFF" w:themeColor="background1"/>
                      <w:sz w:val="20"/>
                    </w:rPr>
                  </w:pPr>
                  <w:r w:rsidRPr="000542A9">
                    <w:rPr>
                      <w:color w:val="FFFFFF" w:themeColor="background1"/>
                      <w:sz w:val="20"/>
                    </w:rPr>
                    <w:t>Lesson Plan</w:t>
                  </w:r>
                </w:p>
              </w:txbxContent>
            </v:textbox>
          </v:shape>
        </w:pict>
      </w:r>
      <w:r w:rsidR="004C2B26" w:rsidRPr="002C728C"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4629785</wp:posOffset>
            </wp:positionH>
            <wp:positionV relativeFrom="paragraph">
              <wp:posOffset>38735</wp:posOffset>
            </wp:positionV>
            <wp:extent cx="2044700" cy="822960"/>
            <wp:effectExtent l="19050" t="0" r="0" b="0"/>
            <wp:wrapSquare wrapText="bothSides"/>
            <wp:docPr id="2" name="Picture 0" descr="DPL_handout_blue_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PL_handout_blue_NEW.jpg"/>
                    <pic:cNvPicPr/>
                  </pic:nvPicPr>
                  <pic:blipFill>
                    <a:blip r:embed="rId8" cstate="print"/>
                    <a:srcRect l="6430" t="15152" b="15151"/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roundrect id="_x0000_s1044" style="position:absolute;margin-left:-5.8pt;margin-top:-1.2pt;width:550.3pt;height:1in;z-index:251673600;mso-position-horizontal-relative:text;mso-position-vertical-relative:text" arcsize="10923f" fillcolor="#009fda" stroked="f">
            <w10:wrap type="square"/>
          </v:roundrect>
        </w:pict>
      </w:r>
    </w:p>
    <w:p w:rsidR="00B050B7" w:rsidRPr="00B050B7" w:rsidRDefault="00DD4D6C" w:rsidP="00B050B7">
      <w:pPr>
        <w:spacing w:after="0"/>
      </w:pPr>
      <w:r>
        <w:t>In this class w</w:t>
      </w:r>
      <w:r w:rsidRPr="00DD4D6C">
        <w:t xml:space="preserve">e'll cover variables, expressions, and functions. Students need to have intermediate computer skills and a basic understanding of HTML and CSS to attend. </w:t>
      </w:r>
    </w:p>
    <w:p w:rsidR="00415E5E" w:rsidRPr="002C728C" w:rsidRDefault="00415E5E" w:rsidP="001A5BF2">
      <w:pPr>
        <w:rPr>
          <w:rFonts w:ascii="Gotham Medium" w:hAnsi="Gotham Medium"/>
          <w:u w:val="single"/>
        </w:rPr>
      </w:pPr>
      <w:r w:rsidRPr="002C728C">
        <w:rPr>
          <w:rFonts w:ascii="Gotham Medium" w:hAnsi="Gotham Medium"/>
          <w:u w:val="single"/>
        </w:rPr>
        <w:t>Lesson Objectives</w:t>
      </w:r>
    </w:p>
    <w:p w:rsidR="00415E5E" w:rsidRPr="002C728C" w:rsidRDefault="00E97CA1" w:rsidP="001A5BF2">
      <w:pPr>
        <w:rPr>
          <w:shd w:val="solid" w:color="FFFFFF" w:fill="FFFFFF"/>
        </w:rPr>
      </w:pPr>
      <w:r w:rsidRPr="002C728C">
        <w:rPr>
          <w:shd w:val="solid" w:color="FFFFFF" w:fill="FFFFFF"/>
        </w:rPr>
        <w:t>At the end of the class, the student will:</w:t>
      </w:r>
    </w:p>
    <w:p w:rsidR="00E97CA1" w:rsidRPr="002C728C" w:rsidRDefault="00314590" w:rsidP="001A5BF2">
      <w:pPr>
        <w:numPr>
          <w:ilvl w:val="0"/>
          <w:numId w:val="3"/>
        </w:numPr>
        <w:tabs>
          <w:tab w:val="num" w:pos="720"/>
        </w:tabs>
        <w:spacing w:after="0"/>
      </w:pPr>
      <w:r>
        <w:t>Understand what a variable is and be able to both declare and initialize a variable</w:t>
      </w:r>
    </w:p>
    <w:p w:rsidR="00415E5E" w:rsidRPr="002C728C" w:rsidRDefault="00314590" w:rsidP="001A5BF2">
      <w:pPr>
        <w:numPr>
          <w:ilvl w:val="0"/>
          <w:numId w:val="3"/>
        </w:numPr>
        <w:tabs>
          <w:tab w:val="num" w:pos="720"/>
        </w:tabs>
        <w:spacing w:after="0"/>
      </w:pPr>
      <w:r>
        <w:t>Understand the basic data types in JavaScript</w:t>
      </w:r>
    </w:p>
    <w:p w:rsidR="00E97CA1" w:rsidRDefault="00314590" w:rsidP="001A5BF2">
      <w:pPr>
        <w:numPr>
          <w:ilvl w:val="0"/>
          <w:numId w:val="3"/>
        </w:numPr>
        <w:tabs>
          <w:tab w:val="num" w:pos="720"/>
        </w:tabs>
        <w:spacing w:after="0"/>
      </w:pPr>
      <w:r>
        <w:t>Be able to use expressions to do basic math and concatenate strings</w:t>
      </w:r>
    </w:p>
    <w:p w:rsidR="00314590" w:rsidRDefault="00314590" w:rsidP="001A5BF2">
      <w:pPr>
        <w:numPr>
          <w:ilvl w:val="0"/>
          <w:numId w:val="3"/>
        </w:numPr>
        <w:tabs>
          <w:tab w:val="num" w:pos="720"/>
        </w:tabs>
        <w:spacing w:after="0"/>
      </w:pPr>
      <w:r>
        <w:t>Be able to write and call a function, with and without arguments</w:t>
      </w:r>
    </w:p>
    <w:p w:rsidR="00314590" w:rsidRPr="002C728C" w:rsidRDefault="00314590" w:rsidP="001A5BF2">
      <w:pPr>
        <w:numPr>
          <w:ilvl w:val="0"/>
          <w:numId w:val="3"/>
        </w:numPr>
        <w:tabs>
          <w:tab w:val="num" w:pos="720"/>
        </w:tabs>
        <w:spacing w:after="0"/>
      </w:pPr>
      <w:r>
        <w:t xml:space="preserve">Understand the concept of </w:t>
      </w:r>
      <w:r w:rsidR="00E53D31">
        <w:t xml:space="preserve">global and local </w:t>
      </w:r>
      <w:r>
        <w:t>scope</w:t>
      </w:r>
    </w:p>
    <w:p w:rsidR="00415E5E" w:rsidRPr="002C728C" w:rsidRDefault="00415E5E" w:rsidP="001A5BF2"/>
    <w:p w:rsidR="00415E5E" w:rsidRPr="002C728C" w:rsidRDefault="00415E5E" w:rsidP="001A5BF2">
      <w:pPr>
        <w:rPr>
          <w:rFonts w:ascii="Gotham Medium" w:hAnsi="Gotham Medium"/>
          <w:u w:val="single"/>
        </w:rPr>
      </w:pPr>
      <w:r w:rsidRPr="002C728C">
        <w:rPr>
          <w:rFonts w:ascii="Gotham Medium" w:hAnsi="Gotham Medium"/>
          <w:u w:val="single"/>
        </w:rPr>
        <w:t>Lesson Prep Work</w:t>
      </w:r>
    </w:p>
    <w:p w:rsidR="00415E5E" w:rsidRPr="002C728C" w:rsidRDefault="00415E5E" w:rsidP="001A5BF2">
      <w:pPr>
        <w:rPr>
          <w:bCs/>
        </w:rPr>
      </w:pPr>
      <w:r w:rsidRPr="002C728C">
        <w:rPr>
          <w:bCs/>
        </w:rPr>
        <w:t>(30 min, at a minimum, prior to student arrival)</w:t>
      </w:r>
    </w:p>
    <w:p w:rsidR="00415E5E" w:rsidRPr="002C728C" w:rsidRDefault="00415E5E" w:rsidP="001A5BF2">
      <w:pPr>
        <w:numPr>
          <w:ilvl w:val="0"/>
          <w:numId w:val="4"/>
        </w:numPr>
        <w:tabs>
          <w:tab w:val="num" w:pos="720"/>
        </w:tabs>
        <w:spacing w:after="0"/>
      </w:pPr>
      <w:proofErr w:type="gramStart"/>
      <w:r w:rsidRPr="002C728C">
        <w:t>get</w:t>
      </w:r>
      <w:proofErr w:type="gramEnd"/>
      <w:r w:rsidRPr="002C728C">
        <w:t xml:space="preserve"> in early to test for technology failure, because it will happen :-)</w:t>
      </w:r>
    </w:p>
    <w:p w:rsidR="00415E5E" w:rsidRPr="002C728C" w:rsidRDefault="004916C2" w:rsidP="001A5BF2">
      <w:pPr>
        <w:numPr>
          <w:ilvl w:val="0"/>
          <w:numId w:val="5"/>
        </w:numPr>
        <w:tabs>
          <w:tab w:val="num" w:pos="720"/>
        </w:tabs>
        <w:spacing w:after="0"/>
      </w:pPr>
      <w:r>
        <w:t xml:space="preserve">create a </w:t>
      </w:r>
      <w:proofErr w:type="spellStart"/>
      <w:r>
        <w:t>JSbin</w:t>
      </w:r>
      <w:proofErr w:type="spellEnd"/>
      <w:r>
        <w:t xml:space="preserve"> account to keep track of exercises</w:t>
      </w:r>
    </w:p>
    <w:p w:rsidR="00415E5E" w:rsidRPr="002C728C" w:rsidRDefault="00415E5E" w:rsidP="001A5BF2">
      <w:pPr>
        <w:numPr>
          <w:ilvl w:val="0"/>
          <w:numId w:val="5"/>
        </w:numPr>
        <w:tabs>
          <w:tab w:val="num" w:pos="720"/>
        </w:tabs>
        <w:spacing w:after="0"/>
      </w:pPr>
      <w:r w:rsidRPr="002C728C">
        <w:t>print handouts</w:t>
      </w:r>
    </w:p>
    <w:p w:rsidR="00415E5E" w:rsidRPr="002C728C" w:rsidRDefault="00415E5E" w:rsidP="001A5BF2"/>
    <w:p w:rsidR="00415E5E" w:rsidRPr="002C728C" w:rsidRDefault="00415E5E" w:rsidP="001A5BF2">
      <w:pPr>
        <w:rPr>
          <w:rFonts w:ascii="Gotham Medium" w:hAnsi="Gotham Medium"/>
          <w:u w:val="single"/>
        </w:rPr>
      </w:pPr>
      <w:r w:rsidRPr="002C728C">
        <w:rPr>
          <w:rFonts w:ascii="Gotham Medium" w:hAnsi="Gotham Medium"/>
          <w:u w:val="single"/>
        </w:rPr>
        <w:t>Lesson Prerequisites</w:t>
      </w:r>
    </w:p>
    <w:p w:rsidR="004916C2" w:rsidRDefault="00B050B7">
      <w:pPr>
        <w:tabs>
          <w:tab w:val="num" w:pos="720"/>
        </w:tabs>
        <w:spacing w:after="0"/>
        <w:ind w:left="720" w:hanging="360"/>
        <w:rPr>
          <w:rFonts w:cs="Gotham Book"/>
        </w:rPr>
      </w:pPr>
      <w:r w:rsidRPr="00B050B7">
        <w:rPr>
          <w:rFonts w:ascii="Courier New" w:hAnsi="Courier New" w:cs="Courier New"/>
        </w:rPr>
        <w:t>●</w:t>
      </w:r>
      <w:r w:rsidRPr="00B050B7">
        <w:rPr>
          <w:rFonts w:cs="Gotham Book"/>
        </w:rPr>
        <w:tab/>
      </w:r>
      <w:r w:rsidR="00314590">
        <w:rPr>
          <w:rFonts w:cs="Gotham Book"/>
        </w:rPr>
        <w:t>It is recommended that students have some knowledge of HTML</w:t>
      </w:r>
      <w:r w:rsidR="004916C2">
        <w:rPr>
          <w:rFonts w:cs="Gotham Book"/>
        </w:rPr>
        <w:t xml:space="preserve"> and CSS.</w:t>
      </w:r>
    </w:p>
    <w:p w:rsidR="00CE02E8" w:rsidRDefault="00CE02E8">
      <w:pPr>
        <w:tabs>
          <w:tab w:val="num" w:pos="720"/>
        </w:tabs>
        <w:spacing w:after="0"/>
        <w:ind w:left="720" w:hanging="360"/>
      </w:pPr>
    </w:p>
    <w:p w:rsidR="00415E5E" w:rsidRPr="002C728C" w:rsidRDefault="00415E5E" w:rsidP="00BE73B5">
      <w:pPr>
        <w:spacing w:line="276" w:lineRule="auto"/>
        <w:rPr>
          <w:rFonts w:ascii="Gotham Medium" w:hAnsi="Gotham Medium"/>
          <w:u w:val="single"/>
        </w:rPr>
      </w:pPr>
      <w:r w:rsidRPr="002C728C">
        <w:rPr>
          <w:rFonts w:ascii="Gotham Medium" w:hAnsi="Gotham Medium"/>
          <w:u w:val="single"/>
        </w:rPr>
        <w:t>Lesson Outline</w:t>
      </w:r>
    </w:p>
    <w:p w:rsidR="00415E5E" w:rsidRPr="002C728C" w:rsidRDefault="00415E5E" w:rsidP="00BE73B5">
      <w:pPr>
        <w:spacing w:line="276" w:lineRule="auto"/>
      </w:pPr>
      <w:r w:rsidRPr="002C728C">
        <w:t>The lesson is completed in one</w:t>
      </w:r>
      <w:r w:rsidR="00314590">
        <w:t xml:space="preserve"> 120</w:t>
      </w:r>
      <w:r w:rsidR="00B050B7">
        <w:t xml:space="preserve"> </w:t>
      </w:r>
      <w:r w:rsidR="000758D3">
        <w:t xml:space="preserve">minute </w:t>
      </w:r>
      <w:r w:rsidRPr="002C728C">
        <w:t>class session.</w:t>
      </w:r>
    </w:p>
    <w:p w:rsidR="00415E5E" w:rsidRPr="002C728C" w:rsidRDefault="00B050B7" w:rsidP="00B050B7">
      <w:pPr>
        <w:spacing w:line="276" w:lineRule="auto"/>
        <w:rPr>
          <w:i/>
        </w:rPr>
      </w:pPr>
      <w:r>
        <w:rPr>
          <w:rStyle w:val="PlaceholderText"/>
          <w:i/>
          <w:color w:val="auto"/>
        </w:rPr>
        <w:t xml:space="preserve">(x) </w:t>
      </w:r>
      <w:r w:rsidR="00EA234B">
        <w:rPr>
          <w:rFonts w:ascii="Gotham Bold" w:hAnsi="Gotham Bold"/>
        </w:rPr>
        <w:t>Introduction</w:t>
      </w:r>
    </w:p>
    <w:p w:rsidR="00415E5E" w:rsidRPr="002C728C" w:rsidRDefault="00415E5E" w:rsidP="00BE73B5">
      <w:pPr>
        <w:pStyle w:val="ListParagraph"/>
        <w:numPr>
          <w:ilvl w:val="0"/>
          <w:numId w:val="13"/>
        </w:numPr>
        <w:spacing w:line="276" w:lineRule="auto"/>
      </w:pPr>
      <w:r w:rsidRPr="002C728C">
        <w:t>Introduce instructor, students.</w:t>
      </w:r>
    </w:p>
    <w:p w:rsidR="00053DA2" w:rsidRPr="002C728C" w:rsidRDefault="00053DA2" w:rsidP="00053DA2">
      <w:pPr>
        <w:pStyle w:val="ListParagraph"/>
        <w:numPr>
          <w:ilvl w:val="1"/>
          <w:numId w:val="13"/>
        </w:numPr>
        <w:spacing w:line="276" w:lineRule="auto"/>
      </w:pPr>
      <w:r w:rsidRPr="002C728C">
        <w:t>Ask students at introduction:</w:t>
      </w:r>
      <w:r w:rsidR="007B01CB" w:rsidRPr="002C728C">
        <w:t xml:space="preserve">  </w:t>
      </w:r>
      <w:r w:rsidR="00314590">
        <w:t>Have you used JavaScript before? Why do you want to learn JS?</w:t>
      </w:r>
    </w:p>
    <w:p w:rsidR="00415E5E" w:rsidRPr="002C728C" w:rsidRDefault="00415E5E" w:rsidP="00BE73B5">
      <w:pPr>
        <w:pStyle w:val="ListParagraph"/>
        <w:numPr>
          <w:ilvl w:val="0"/>
          <w:numId w:val="13"/>
        </w:numPr>
        <w:spacing w:line="276" w:lineRule="auto"/>
      </w:pPr>
      <w:r w:rsidRPr="002C728C">
        <w:t xml:space="preserve">Let students know </w:t>
      </w:r>
      <w:proofErr w:type="gramStart"/>
      <w:r w:rsidRPr="002C728C">
        <w:t>it’s</w:t>
      </w:r>
      <w:proofErr w:type="gramEnd"/>
      <w:r w:rsidRPr="002C728C">
        <w:t xml:space="preserve"> okay to take phone calls, but ask them to put their phone on vibrate and answer calls outside the classroom.</w:t>
      </w:r>
    </w:p>
    <w:p w:rsidR="00415E5E" w:rsidRPr="002C728C" w:rsidRDefault="00415E5E" w:rsidP="00BE73B5">
      <w:pPr>
        <w:pStyle w:val="ListParagraph"/>
        <w:numPr>
          <w:ilvl w:val="0"/>
          <w:numId w:val="13"/>
        </w:numPr>
        <w:spacing w:line="276" w:lineRule="auto"/>
      </w:pPr>
      <w:r w:rsidRPr="002C728C">
        <w:t>Inform students that they can sit back and watch if the class is too advanced.</w:t>
      </w:r>
    </w:p>
    <w:p w:rsidR="00415E5E" w:rsidRPr="002C728C" w:rsidRDefault="00415E5E" w:rsidP="00BE73B5">
      <w:pPr>
        <w:pStyle w:val="ListParagraph"/>
        <w:numPr>
          <w:ilvl w:val="0"/>
          <w:numId w:val="13"/>
        </w:numPr>
        <w:spacing w:line="276" w:lineRule="auto"/>
      </w:pPr>
      <w:r w:rsidRPr="002C728C">
        <w:t>Inform students they can go to the bathroom, they don’t need permission.</w:t>
      </w:r>
    </w:p>
    <w:p w:rsidR="00415E5E" w:rsidRPr="002C728C" w:rsidRDefault="006F0196" w:rsidP="00BE73B5">
      <w:pPr>
        <w:pStyle w:val="ListParagraph"/>
        <w:numPr>
          <w:ilvl w:val="0"/>
          <w:numId w:val="13"/>
        </w:numPr>
        <w:spacing w:line="276" w:lineRule="auto"/>
      </w:pPr>
      <w:r w:rsidRPr="002C728C">
        <w:t>S</w:t>
      </w:r>
      <w:r w:rsidR="00415E5E" w:rsidRPr="002C728C">
        <w:t>how order in which class will happen.  Explain scope of class.</w:t>
      </w:r>
    </w:p>
    <w:p w:rsidR="007229D4" w:rsidRDefault="007229D4" w:rsidP="00B050B7">
      <w:pPr>
        <w:spacing w:line="276" w:lineRule="auto"/>
        <w:rPr>
          <w:i/>
        </w:rPr>
      </w:pPr>
    </w:p>
    <w:p w:rsidR="007229D4" w:rsidRDefault="007229D4" w:rsidP="00B050B7">
      <w:pPr>
        <w:spacing w:line="276" w:lineRule="auto"/>
        <w:rPr>
          <w:i/>
        </w:rPr>
      </w:pPr>
    </w:p>
    <w:p w:rsidR="007229D4" w:rsidRDefault="007229D4" w:rsidP="00B050B7">
      <w:pPr>
        <w:spacing w:line="276" w:lineRule="auto"/>
        <w:rPr>
          <w:i/>
        </w:rPr>
      </w:pPr>
    </w:p>
    <w:p w:rsidR="007229D4" w:rsidRDefault="007229D4" w:rsidP="00B050B7">
      <w:pPr>
        <w:spacing w:line="276" w:lineRule="auto"/>
        <w:rPr>
          <w:i/>
        </w:rPr>
      </w:pPr>
    </w:p>
    <w:p w:rsidR="00415E5E" w:rsidRPr="00FD4194" w:rsidRDefault="00EA234B" w:rsidP="00FD4194">
      <w:pPr>
        <w:spacing w:line="276" w:lineRule="auto"/>
        <w:rPr>
          <w:b/>
        </w:rPr>
      </w:pPr>
      <w:r w:rsidRPr="00FD4194">
        <w:rPr>
          <w:i/>
        </w:rPr>
        <w:t xml:space="preserve"> </w:t>
      </w:r>
      <w:r w:rsidR="001E472D">
        <w:rPr>
          <w:i/>
        </w:rPr>
        <w:t>(10</w:t>
      </w:r>
      <w:r w:rsidR="00B050B7" w:rsidRPr="00FD4194">
        <w:rPr>
          <w:i/>
        </w:rPr>
        <w:t>)</w:t>
      </w:r>
      <w:r w:rsidR="00FD4194">
        <w:rPr>
          <w:rFonts w:ascii="Gotham Bold" w:hAnsi="Gotham Bold"/>
        </w:rPr>
        <w:t xml:space="preserve"> </w:t>
      </w:r>
      <w:r w:rsidR="00A0088D">
        <w:rPr>
          <w:rFonts w:ascii="Gotham Bold" w:hAnsi="Gotham Bold"/>
        </w:rPr>
        <w:t>A little background</w:t>
      </w:r>
    </w:p>
    <w:p w:rsidR="00255163" w:rsidRPr="000758D3" w:rsidRDefault="00A0088D" w:rsidP="00FD4194">
      <w:pPr>
        <w:pStyle w:val="ListParagraph"/>
        <w:numPr>
          <w:ilvl w:val="0"/>
          <w:numId w:val="14"/>
        </w:numPr>
        <w:spacing w:line="276" w:lineRule="auto"/>
        <w:rPr>
          <w:rFonts w:ascii="Gotham Bold" w:hAnsi="Gotham Bold"/>
        </w:rPr>
      </w:pPr>
      <w:r>
        <w:rPr>
          <w:rFonts w:ascii="Gotham Bold" w:hAnsi="Gotham Bold"/>
        </w:rPr>
        <w:t>JavaScript is</w:t>
      </w:r>
      <w:r w:rsidR="0031282D">
        <w:rPr>
          <w:rFonts w:ascii="Gotham Bold" w:hAnsi="Gotham Bold"/>
        </w:rPr>
        <w:t xml:space="preserve"> a programming language</w:t>
      </w:r>
    </w:p>
    <w:p w:rsidR="001A5BF2" w:rsidRPr="002C728C" w:rsidRDefault="006F0196" w:rsidP="00FD4194">
      <w:pPr>
        <w:pStyle w:val="ListParagraph"/>
        <w:numPr>
          <w:ilvl w:val="1"/>
          <w:numId w:val="14"/>
        </w:numPr>
        <w:spacing w:line="276" w:lineRule="auto"/>
      </w:pPr>
      <w:r w:rsidRPr="002C728C">
        <w:rPr>
          <w:i/>
        </w:rPr>
        <w:t>Explanation</w:t>
      </w:r>
    </w:p>
    <w:p w:rsidR="007B01CB" w:rsidRPr="002C728C" w:rsidRDefault="00CE02E8" w:rsidP="00FD4194">
      <w:pPr>
        <w:pStyle w:val="ListParagraph"/>
        <w:numPr>
          <w:ilvl w:val="2"/>
          <w:numId w:val="14"/>
        </w:numPr>
        <w:spacing w:line="276" w:lineRule="auto"/>
      </w:pPr>
      <w:r>
        <w:lastRenderedPageBreak/>
        <w:t xml:space="preserve">(slide 2) </w:t>
      </w:r>
      <w:r w:rsidR="00347B03">
        <w:t>JavaScript is most commonly used inside websites</w:t>
      </w:r>
      <w:r w:rsidR="0090434C">
        <w:t xml:space="preserve"> to manipulate HTML, pull in data, and do calculations.</w:t>
      </w:r>
    </w:p>
    <w:p w:rsidR="0031282D" w:rsidRDefault="004D3FBC" w:rsidP="0031282D">
      <w:pPr>
        <w:pStyle w:val="ListParagraph"/>
        <w:numPr>
          <w:ilvl w:val="3"/>
          <w:numId w:val="14"/>
        </w:numPr>
        <w:spacing w:line="276" w:lineRule="auto"/>
      </w:pPr>
      <w:r>
        <w:t>In short</w:t>
      </w:r>
      <w:r w:rsidR="0031282D">
        <w:t>, JavaScript makes websites do cool th</w:t>
      </w:r>
      <w:r>
        <w:t>ings: i</w:t>
      </w:r>
      <w:r w:rsidR="0031282D">
        <w:t xml:space="preserve">mage </w:t>
      </w:r>
      <w:proofErr w:type="spellStart"/>
      <w:r w:rsidR="0031282D">
        <w:t>lightboxes</w:t>
      </w:r>
      <w:proofErr w:type="spellEnd"/>
      <w:r w:rsidR="0031282D">
        <w:t xml:space="preserve">, web apps like </w:t>
      </w:r>
      <w:proofErr w:type="spellStart"/>
      <w:r w:rsidR="0031282D">
        <w:t>Grooveshark</w:t>
      </w:r>
      <w:proofErr w:type="spellEnd"/>
      <w:r w:rsidR="0031282D">
        <w:t xml:space="preserve">, </w:t>
      </w:r>
      <w:r w:rsidR="00347B03">
        <w:t>animation, games</w:t>
      </w:r>
    </w:p>
    <w:p w:rsidR="00B03BCA" w:rsidRDefault="00B03BCA" w:rsidP="0031282D">
      <w:pPr>
        <w:pStyle w:val="ListParagraph"/>
        <w:numPr>
          <w:ilvl w:val="3"/>
          <w:numId w:val="14"/>
        </w:numPr>
        <w:spacing w:line="276" w:lineRule="auto"/>
      </w:pPr>
      <w:r>
        <w:t>Some neat examples:</w:t>
      </w:r>
    </w:p>
    <w:p w:rsidR="005523D1" w:rsidRDefault="00780733">
      <w:pPr>
        <w:pStyle w:val="ListParagraph"/>
        <w:numPr>
          <w:ilvl w:val="4"/>
          <w:numId w:val="14"/>
        </w:numPr>
        <w:spacing w:line="276" w:lineRule="auto"/>
      </w:pPr>
      <w:hyperlink r:id="rId9" w:history="1">
        <w:r w:rsidR="00B03BCA" w:rsidRPr="008336A1">
          <w:rPr>
            <w:rStyle w:val="Hyperlink"/>
          </w:rPr>
          <w:t>http://sidigital.co/</w:t>
        </w:r>
      </w:hyperlink>
    </w:p>
    <w:p w:rsidR="005523D1" w:rsidRDefault="00780733">
      <w:pPr>
        <w:pStyle w:val="ListParagraph"/>
        <w:numPr>
          <w:ilvl w:val="4"/>
          <w:numId w:val="14"/>
        </w:numPr>
        <w:spacing w:line="276" w:lineRule="auto"/>
      </w:pPr>
      <w:hyperlink r:id="rId10" w:history="1">
        <w:r w:rsidR="00B03BCA" w:rsidRPr="008336A1">
          <w:rPr>
            <w:rStyle w:val="Hyperlink"/>
          </w:rPr>
          <w:t>http://www.amplifon.co.uk/interactive-ear/index.html</w:t>
        </w:r>
      </w:hyperlink>
    </w:p>
    <w:p w:rsidR="005523D1" w:rsidRDefault="000367BC">
      <w:pPr>
        <w:pStyle w:val="ListParagraph"/>
        <w:numPr>
          <w:ilvl w:val="4"/>
          <w:numId w:val="14"/>
        </w:numPr>
        <w:spacing w:line="276" w:lineRule="auto"/>
      </w:pPr>
      <w:r>
        <w:t>Pandora.com</w:t>
      </w:r>
    </w:p>
    <w:p w:rsidR="005523D1" w:rsidRDefault="00CE054F">
      <w:pPr>
        <w:pStyle w:val="ListParagraph"/>
        <w:numPr>
          <w:ilvl w:val="4"/>
          <w:numId w:val="14"/>
        </w:numPr>
        <w:spacing w:line="276" w:lineRule="auto"/>
      </w:pPr>
      <w:r>
        <w:t>Denverlibrary.org</w:t>
      </w:r>
    </w:p>
    <w:p w:rsidR="00CE02E8" w:rsidRDefault="00CE02E8" w:rsidP="00CE02E8">
      <w:pPr>
        <w:pStyle w:val="ListParagraph"/>
        <w:numPr>
          <w:ilvl w:val="2"/>
          <w:numId w:val="14"/>
        </w:numPr>
        <w:spacing w:line="276" w:lineRule="auto"/>
      </w:pPr>
      <w:r>
        <w:t>JavaScript IS NOT JAVA. The two have nothing to do with each other – the fact that they have similar names is due to a marketing campaign run by Netscape (the people who created JS) to compete with Java, which was the hot language at the time.</w:t>
      </w:r>
    </w:p>
    <w:p w:rsidR="00F43B19" w:rsidRDefault="00CE02E8" w:rsidP="00A0088D">
      <w:pPr>
        <w:pStyle w:val="ListParagraph"/>
        <w:numPr>
          <w:ilvl w:val="2"/>
          <w:numId w:val="14"/>
        </w:numPr>
        <w:spacing w:line="276" w:lineRule="auto"/>
      </w:pPr>
      <w:r>
        <w:t xml:space="preserve">(slide 3) </w:t>
      </w:r>
      <w:r w:rsidR="00A0088D">
        <w:t xml:space="preserve">A programming language is just a set of instructions to tell a computer to do something. </w:t>
      </w:r>
    </w:p>
    <w:p w:rsidR="00A0088D" w:rsidRDefault="00F43B19" w:rsidP="00A0088D">
      <w:pPr>
        <w:pStyle w:val="ListParagraph"/>
        <w:numPr>
          <w:ilvl w:val="2"/>
          <w:numId w:val="14"/>
        </w:numPr>
        <w:spacing w:line="276" w:lineRule="auto"/>
      </w:pPr>
      <w:r>
        <w:t>Each instruction is called a “statement”. Let’s write our first statement.</w:t>
      </w:r>
    </w:p>
    <w:p w:rsidR="00F43B19" w:rsidRPr="002C728C" w:rsidRDefault="00F43B19" w:rsidP="00F43B19">
      <w:pPr>
        <w:pStyle w:val="ListParagraph"/>
        <w:numPr>
          <w:ilvl w:val="1"/>
          <w:numId w:val="14"/>
        </w:numPr>
        <w:spacing w:line="276" w:lineRule="auto"/>
      </w:pPr>
      <w:r w:rsidRPr="002C728C">
        <w:rPr>
          <w:i/>
        </w:rPr>
        <w:t xml:space="preserve">Activity: </w:t>
      </w:r>
      <w:r>
        <w:rPr>
          <w:i/>
        </w:rPr>
        <w:t>Have class write a hello world statement</w:t>
      </w:r>
    </w:p>
    <w:p w:rsidR="00F43B19" w:rsidRDefault="00F43B19" w:rsidP="00F43B19">
      <w:pPr>
        <w:pStyle w:val="ListParagraph"/>
        <w:numPr>
          <w:ilvl w:val="2"/>
          <w:numId w:val="14"/>
        </w:numPr>
        <w:spacing w:line="276" w:lineRule="auto"/>
      </w:pPr>
      <w:r w:rsidRPr="002C728C">
        <w:t>Step 1 –</w:t>
      </w:r>
      <w:r w:rsidR="00CE02E8">
        <w:t xml:space="preserve"> (slide 4)</w:t>
      </w:r>
      <w:r w:rsidRPr="002C728C">
        <w:t xml:space="preserve"> </w:t>
      </w:r>
      <w:r>
        <w:t xml:space="preserve">Have class open </w:t>
      </w:r>
      <w:r w:rsidR="005523D1">
        <w:t>jsbin.com</w:t>
      </w:r>
      <w:r>
        <w:t xml:space="preserve"> </w:t>
      </w:r>
    </w:p>
    <w:p w:rsidR="005523D1" w:rsidRDefault="005523D1" w:rsidP="005523D1">
      <w:pPr>
        <w:pStyle w:val="ListParagraph"/>
        <w:numPr>
          <w:ilvl w:val="3"/>
          <w:numId w:val="14"/>
        </w:numPr>
        <w:spacing w:line="276" w:lineRule="auto"/>
      </w:pPr>
      <w:r>
        <w:t>Clicking on the bar at the top of the window, close everything but the JS and Console windows</w:t>
      </w:r>
    </w:p>
    <w:p w:rsidR="00396886" w:rsidRDefault="002C7EE2" w:rsidP="00F43B19">
      <w:pPr>
        <w:pStyle w:val="ListParagraph"/>
        <w:numPr>
          <w:ilvl w:val="3"/>
          <w:numId w:val="14"/>
        </w:numPr>
        <w:spacing w:line="276" w:lineRule="auto"/>
      </w:pPr>
      <w:r w:rsidRPr="002C7EE2">
        <w:rPr>
          <w:i/>
        </w:rPr>
        <w:t>Explanation:</w:t>
      </w:r>
    </w:p>
    <w:p w:rsidR="005523D1" w:rsidRDefault="00F43B19">
      <w:pPr>
        <w:pStyle w:val="ListParagraph"/>
        <w:numPr>
          <w:ilvl w:val="4"/>
          <w:numId w:val="14"/>
        </w:numPr>
        <w:spacing w:line="276" w:lineRule="auto"/>
      </w:pPr>
      <w:del w:id="0" w:author="CTCStaff" w:date="2014-08-28T16:32:00Z">
        <w:r w:rsidDel="00E53D31">
          <w:delText xml:space="preserve"> </w:delText>
        </w:r>
      </w:del>
      <w:proofErr w:type="gramStart"/>
      <w:r w:rsidR="00F2142D">
        <w:t>on</w:t>
      </w:r>
      <w:proofErr w:type="gramEnd"/>
      <w:r w:rsidR="00F2142D">
        <w:t xml:space="preserve"> the left side is where we write our instructions, and on the right hand side is our console, which shows us the results. </w:t>
      </w:r>
    </w:p>
    <w:p w:rsidR="00F43B19" w:rsidRPr="002C728C" w:rsidRDefault="00F43B19" w:rsidP="00F43B19">
      <w:pPr>
        <w:pStyle w:val="ListParagraph"/>
        <w:numPr>
          <w:ilvl w:val="2"/>
          <w:numId w:val="14"/>
        </w:numPr>
        <w:spacing w:line="276" w:lineRule="auto"/>
      </w:pPr>
      <w:r w:rsidRPr="002C728C">
        <w:t xml:space="preserve">Step 2 </w:t>
      </w:r>
      <w:r>
        <w:t>–</w:t>
      </w:r>
      <w:r w:rsidRPr="002C728C">
        <w:t xml:space="preserve"> </w:t>
      </w:r>
      <w:r w:rsidR="00CE02E8">
        <w:t xml:space="preserve">(slide 5) </w:t>
      </w:r>
      <w:r w:rsidR="00F2142D">
        <w:t>On the left side, t</w:t>
      </w:r>
      <w:r>
        <w:t xml:space="preserve">ype in </w:t>
      </w:r>
      <w:proofErr w:type="gramStart"/>
      <w:r w:rsidRPr="00B2712B">
        <w:rPr>
          <w:rFonts w:ascii="Courier New" w:hAnsi="Courier New" w:cs="Courier New"/>
        </w:rPr>
        <w:t>console.log(</w:t>
      </w:r>
      <w:proofErr w:type="gramEnd"/>
      <w:r w:rsidRPr="00B2712B">
        <w:rPr>
          <w:rFonts w:ascii="Courier New" w:hAnsi="Courier New" w:cs="Courier New"/>
        </w:rPr>
        <w:t>“Hello world!”);</w:t>
      </w:r>
    </w:p>
    <w:p w:rsidR="00F2142D" w:rsidRDefault="00F43B19" w:rsidP="00F43B19">
      <w:pPr>
        <w:pStyle w:val="ListParagraph"/>
        <w:numPr>
          <w:ilvl w:val="2"/>
          <w:numId w:val="14"/>
        </w:numPr>
        <w:spacing w:line="276" w:lineRule="auto"/>
      </w:pPr>
      <w:r w:rsidRPr="002C728C">
        <w:t xml:space="preserve">Step 3 </w:t>
      </w:r>
      <w:r w:rsidR="00F2142D">
        <w:t>–</w:t>
      </w:r>
      <w:r w:rsidRPr="002C728C">
        <w:t xml:space="preserve"> </w:t>
      </w:r>
      <w:r w:rsidR="00F2142D">
        <w:t>Click the “run” button on the top left of the left hand side.</w:t>
      </w:r>
    </w:p>
    <w:p w:rsidR="00F2142D" w:rsidRDefault="00F2142D" w:rsidP="00F43B19">
      <w:pPr>
        <w:pStyle w:val="ListParagraph"/>
        <w:numPr>
          <w:ilvl w:val="2"/>
          <w:numId w:val="14"/>
        </w:numPr>
        <w:spacing w:line="276" w:lineRule="auto"/>
      </w:pPr>
      <w:r>
        <w:t>The class should all see “hello world” show up in the console. If they don’t, have them check their code against yours and try it again.</w:t>
      </w:r>
    </w:p>
    <w:p w:rsidR="00F2142D" w:rsidRPr="005523D1" w:rsidRDefault="001E472D" w:rsidP="00F2142D">
      <w:pPr>
        <w:pStyle w:val="ListParagraph"/>
        <w:numPr>
          <w:ilvl w:val="0"/>
          <w:numId w:val="14"/>
        </w:numPr>
        <w:spacing w:line="276" w:lineRule="auto"/>
      </w:pPr>
      <w:r>
        <w:rPr>
          <w:rFonts w:ascii="Gotham Bold" w:hAnsi="Gotham Bold"/>
        </w:rPr>
        <w:t xml:space="preserve">(10) </w:t>
      </w:r>
      <w:r w:rsidR="002C7EE2" w:rsidRPr="005523D1">
        <w:rPr>
          <w:rFonts w:ascii="Gotham Bold" w:hAnsi="Gotham Bold"/>
        </w:rPr>
        <w:t>JavaScript</w:t>
      </w:r>
      <w:r w:rsidR="00F2142D" w:rsidRPr="005523D1">
        <w:t xml:space="preserve"> </w:t>
      </w:r>
      <w:r w:rsidR="002C7EE2" w:rsidRPr="005523D1">
        <w:rPr>
          <w:rFonts w:ascii="Gotham Bold" w:hAnsi="Gotham Bold"/>
        </w:rPr>
        <w:t>syntax</w:t>
      </w:r>
    </w:p>
    <w:p w:rsidR="00F2142D" w:rsidRPr="00553D50" w:rsidRDefault="00F2142D" w:rsidP="00F2142D">
      <w:pPr>
        <w:pStyle w:val="ListParagraph"/>
        <w:numPr>
          <w:ilvl w:val="1"/>
          <w:numId w:val="14"/>
        </w:numPr>
        <w:spacing w:line="276" w:lineRule="auto"/>
        <w:rPr>
          <w:i/>
        </w:rPr>
      </w:pPr>
      <w:r w:rsidRPr="00553D50">
        <w:rPr>
          <w:i/>
        </w:rPr>
        <w:t>Explanation</w:t>
      </w:r>
    </w:p>
    <w:p w:rsidR="00F43B19" w:rsidRPr="002C728C" w:rsidRDefault="00CE02E8" w:rsidP="00F43B19">
      <w:pPr>
        <w:pStyle w:val="ListParagraph"/>
        <w:numPr>
          <w:ilvl w:val="2"/>
          <w:numId w:val="14"/>
        </w:numPr>
        <w:spacing w:line="276" w:lineRule="auto"/>
      </w:pPr>
      <w:r>
        <w:t xml:space="preserve">(slide 6) </w:t>
      </w:r>
      <w:r w:rsidR="00553D50">
        <w:t>H</w:t>
      </w:r>
      <w:r w:rsidR="00F43B19">
        <w:t>ow we use symbols and words</w:t>
      </w:r>
      <w:r w:rsidR="00553D50">
        <w:t xml:space="preserve"> in a language</w:t>
      </w:r>
      <w:r w:rsidR="00F43B19">
        <w:t xml:space="preserve"> is called the “syntax” of the language.</w:t>
      </w:r>
    </w:p>
    <w:p w:rsidR="00F43B19" w:rsidRDefault="00F2142D" w:rsidP="00A0088D">
      <w:pPr>
        <w:pStyle w:val="ListParagraph"/>
        <w:numPr>
          <w:ilvl w:val="2"/>
          <w:numId w:val="14"/>
        </w:numPr>
        <w:spacing w:line="276" w:lineRule="auto"/>
      </w:pPr>
      <w:r>
        <w:t>Look at our first statement – what can we tell about JS’s syntax?</w:t>
      </w:r>
    </w:p>
    <w:p w:rsidR="00F2142D" w:rsidRDefault="00F2142D" w:rsidP="00F2142D">
      <w:pPr>
        <w:pStyle w:val="ListParagraph"/>
        <w:numPr>
          <w:ilvl w:val="3"/>
          <w:numId w:val="14"/>
        </w:numPr>
        <w:spacing w:line="276" w:lineRule="auto"/>
      </w:pPr>
      <w:r>
        <w:t xml:space="preserve">JS is case-sensitive. </w:t>
      </w:r>
    </w:p>
    <w:p w:rsidR="003D4E5A" w:rsidRDefault="003D4E5A" w:rsidP="00F2142D">
      <w:pPr>
        <w:pStyle w:val="ListParagraph"/>
        <w:numPr>
          <w:ilvl w:val="3"/>
          <w:numId w:val="14"/>
        </w:numPr>
        <w:spacing w:line="276" w:lineRule="auto"/>
      </w:pPr>
      <w:r>
        <w:t>Statements end with a semicolon.</w:t>
      </w:r>
    </w:p>
    <w:p w:rsidR="003D4E5A" w:rsidRDefault="0001385C" w:rsidP="00F2142D">
      <w:pPr>
        <w:pStyle w:val="ListParagraph"/>
        <w:numPr>
          <w:ilvl w:val="3"/>
          <w:numId w:val="14"/>
        </w:numPr>
        <w:spacing w:line="276" w:lineRule="auto"/>
      </w:pPr>
      <w:r>
        <w:t xml:space="preserve">That “hello world” is what is called a string – a type of data that </w:t>
      </w:r>
      <w:r w:rsidR="00553D50">
        <w:t xml:space="preserve">is just any amount of text, and </w:t>
      </w:r>
      <w:r>
        <w:t>can contain</w:t>
      </w:r>
      <w:r w:rsidR="00553D50">
        <w:t xml:space="preserve"> letters and numbers. Strings have to be placed inside of quotation marks. They can be single or double, but you should be consistent.</w:t>
      </w:r>
    </w:p>
    <w:p w:rsidR="00553D50" w:rsidRDefault="00553D50" w:rsidP="00553D50">
      <w:pPr>
        <w:pStyle w:val="ListParagraph"/>
        <w:numPr>
          <w:ilvl w:val="2"/>
          <w:numId w:val="14"/>
        </w:numPr>
        <w:spacing w:line="276" w:lineRule="auto"/>
      </w:pPr>
      <w:r>
        <w:t>Here’s some other things that will be useful:</w:t>
      </w:r>
    </w:p>
    <w:p w:rsidR="00553D50" w:rsidRDefault="00553D50" w:rsidP="00553D50">
      <w:pPr>
        <w:pStyle w:val="ListParagraph"/>
        <w:numPr>
          <w:ilvl w:val="3"/>
          <w:numId w:val="14"/>
        </w:numPr>
        <w:spacing w:line="276" w:lineRule="auto"/>
      </w:pPr>
      <w:r>
        <w:t>Strings can’t have multiple lines – that is, you can’t hit enter in the middle of a text string to start a new line. JS thinks that you just forgot to finish the string, and you will get an error</w:t>
      </w:r>
    </w:p>
    <w:p w:rsidR="00553D50" w:rsidRPr="004916C2" w:rsidRDefault="00396886" w:rsidP="00553D50">
      <w:pPr>
        <w:pStyle w:val="ListParagraph"/>
        <w:numPr>
          <w:ilvl w:val="4"/>
          <w:numId w:val="14"/>
        </w:numPr>
        <w:spacing w:line="276" w:lineRule="auto"/>
        <w:rPr>
          <w:i/>
        </w:rPr>
      </w:pPr>
      <w:r>
        <w:rPr>
          <w:i/>
        </w:rPr>
        <w:t xml:space="preserve">Activity: </w:t>
      </w:r>
      <w:r w:rsidR="002C7EE2" w:rsidRPr="002C7EE2">
        <w:rPr>
          <w:i/>
        </w:rPr>
        <w:t>Show class what this looks like on screen</w:t>
      </w:r>
      <w:r w:rsidR="005523D1">
        <w:rPr>
          <w:i/>
        </w:rPr>
        <w:t xml:space="preserve"> </w:t>
      </w:r>
      <w:r w:rsidR="005523D1">
        <w:t>(i.e., add hit enter in the middle of “hello world” and try to run the program)</w:t>
      </w:r>
    </w:p>
    <w:p w:rsidR="004916C2" w:rsidRPr="00396886" w:rsidRDefault="004916C2" w:rsidP="004916C2">
      <w:pPr>
        <w:pStyle w:val="ListParagraph"/>
        <w:numPr>
          <w:ilvl w:val="5"/>
          <w:numId w:val="14"/>
        </w:numPr>
        <w:spacing w:line="276" w:lineRule="auto"/>
        <w:rPr>
          <w:i/>
        </w:rPr>
      </w:pPr>
      <w:r>
        <w:rPr>
          <w:i/>
        </w:rPr>
        <w:t xml:space="preserve">Teachers Tip: </w:t>
      </w:r>
      <w:r>
        <w:t xml:space="preserve">point out that the color coding in </w:t>
      </w:r>
      <w:proofErr w:type="spellStart"/>
      <w:r>
        <w:t>JSbin</w:t>
      </w:r>
      <w:proofErr w:type="spellEnd"/>
      <w:r>
        <w:t xml:space="preserve"> will also give students a hint – if everything turns red, it’s still a string – or if it’s not red, JS isn’t reading it as a screen.</w:t>
      </w:r>
    </w:p>
    <w:p w:rsidR="00553D50" w:rsidRDefault="00CE02E8" w:rsidP="00553D50">
      <w:pPr>
        <w:pStyle w:val="ListParagraph"/>
        <w:numPr>
          <w:ilvl w:val="3"/>
          <w:numId w:val="14"/>
        </w:numPr>
        <w:spacing w:line="276" w:lineRule="auto"/>
      </w:pPr>
      <w:r>
        <w:lastRenderedPageBreak/>
        <w:t xml:space="preserve">(slide 7) </w:t>
      </w:r>
      <w:r w:rsidR="00553D50">
        <w:t>You can also leave comments</w:t>
      </w:r>
    </w:p>
    <w:p w:rsidR="00553D50" w:rsidRDefault="00553D50" w:rsidP="00553D50">
      <w:pPr>
        <w:pStyle w:val="ListParagraph"/>
        <w:numPr>
          <w:ilvl w:val="4"/>
          <w:numId w:val="14"/>
        </w:numPr>
        <w:spacing w:line="276" w:lineRule="auto"/>
      </w:pPr>
      <w:r>
        <w:t>For a single line, place // at the beginning</w:t>
      </w:r>
    </w:p>
    <w:p w:rsidR="00553D50" w:rsidRDefault="00553D50" w:rsidP="00553D50">
      <w:pPr>
        <w:pStyle w:val="ListParagraph"/>
        <w:numPr>
          <w:ilvl w:val="4"/>
          <w:numId w:val="14"/>
        </w:numPr>
        <w:spacing w:line="276" w:lineRule="auto"/>
      </w:pPr>
      <w:r>
        <w:t>For multiple lines, use /* at beginning and */ at end.</w:t>
      </w:r>
    </w:p>
    <w:p w:rsidR="00B2712B" w:rsidRPr="005523D1" w:rsidRDefault="001E472D" w:rsidP="00B2712B">
      <w:pPr>
        <w:pStyle w:val="ListParagraph"/>
        <w:numPr>
          <w:ilvl w:val="0"/>
          <w:numId w:val="14"/>
        </w:numPr>
        <w:spacing w:line="276" w:lineRule="auto"/>
      </w:pPr>
      <w:r>
        <w:rPr>
          <w:rFonts w:ascii="Gotham Bold" w:hAnsi="Gotham Bold"/>
        </w:rPr>
        <w:t xml:space="preserve">(40) </w:t>
      </w:r>
      <w:r w:rsidR="002C7EE2" w:rsidRPr="005523D1">
        <w:rPr>
          <w:rFonts w:ascii="Gotham Bold" w:hAnsi="Gotham Bold"/>
        </w:rPr>
        <w:t>Variables</w:t>
      </w:r>
    </w:p>
    <w:p w:rsidR="00B2712B" w:rsidRPr="00B2712B" w:rsidRDefault="00B2712B" w:rsidP="00B2712B">
      <w:pPr>
        <w:pStyle w:val="ListParagraph"/>
        <w:numPr>
          <w:ilvl w:val="1"/>
          <w:numId w:val="14"/>
        </w:numPr>
        <w:spacing w:line="276" w:lineRule="auto"/>
        <w:rPr>
          <w:i/>
        </w:rPr>
      </w:pPr>
      <w:r w:rsidRPr="00B2712B">
        <w:rPr>
          <w:i/>
        </w:rPr>
        <w:t>Explanation</w:t>
      </w:r>
    </w:p>
    <w:p w:rsidR="00B2712B" w:rsidRDefault="00CE02E8" w:rsidP="00B2712B">
      <w:pPr>
        <w:pStyle w:val="ListParagraph"/>
        <w:numPr>
          <w:ilvl w:val="2"/>
          <w:numId w:val="14"/>
        </w:numPr>
        <w:spacing w:line="276" w:lineRule="auto"/>
      </w:pPr>
      <w:r>
        <w:t xml:space="preserve">(slide 8) </w:t>
      </w:r>
      <w:r w:rsidR="00B2712B">
        <w:t>We’ve made the console say hello. Let’s learn about variables.</w:t>
      </w:r>
    </w:p>
    <w:p w:rsidR="00B2712B" w:rsidRDefault="00B2712B" w:rsidP="00B2712B">
      <w:pPr>
        <w:pStyle w:val="ListParagraph"/>
        <w:numPr>
          <w:ilvl w:val="2"/>
          <w:numId w:val="14"/>
        </w:numPr>
        <w:spacing w:line="276" w:lineRule="auto"/>
      </w:pPr>
      <w:r>
        <w:t>Variables are used to store values. Say we want to remember the name a user typed in, or a place they clicked, or the result of a calculation. We store these values in a variable.</w:t>
      </w:r>
    </w:p>
    <w:p w:rsidR="00B2712B" w:rsidRDefault="00B2712B" w:rsidP="00B2712B">
      <w:pPr>
        <w:pStyle w:val="ListParagraph"/>
        <w:numPr>
          <w:ilvl w:val="2"/>
          <w:numId w:val="14"/>
        </w:numPr>
        <w:spacing w:line="276" w:lineRule="auto"/>
      </w:pPr>
      <w:r>
        <w:t xml:space="preserve">Variables are “declared” by using the keyword </w:t>
      </w:r>
      <w:r w:rsidRPr="00B2712B">
        <w:rPr>
          <w:rFonts w:ascii="Courier New" w:hAnsi="Courier New" w:cs="Courier New"/>
        </w:rPr>
        <w:t>var</w:t>
      </w:r>
      <w:r>
        <w:t>. To declare means to say to the computer – “there is a variable named ‘X’”</w:t>
      </w:r>
    </w:p>
    <w:p w:rsidR="00B2712B" w:rsidRDefault="00B2712B" w:rsidP="00B2712B">
      <w:pPr>
        <w:pStyle w:val="ListParagraph"/>
        <w:numPr>
          <w:ilvl w:val="2"/>
          <w:numId w:val="14"/>
        </w:numPr>
        <w:spacing w:line="276" w:lineRule="auto"/>
      </w:pPr>
      <w:r>
        <w:t>Variables are “initialized” when they’re given a value. We give a variable a value by writing its name, an equal sign, and then the value.</w:t>
      </w:r>
    </w:p>
    <w:p w:rsidR="005523D1" w:rsidRDefault="005523D1" w:rsidP="00B2712B">
      <w:pPr>
        <w:pStyle w:val="ListParagraph"/>
        <w:numPr>
          <w:ilvl w:val="3"/>
          <w:numId w:val="14"/>
        </w:numPr>
        <w:spacing w:line="276" w:lineRule="auto"/>
      </w:pPr>
      <w:r>
        <w:rPr>
          <w:i/>
        </w:rPr>
        <w:t xml:space="preserve">Metaphor: </w:t>
      </w:r>
      <w:r>
        <w:t>declaring is a bucket. Initializing is filling that bucket with something.</w:t>
      </w:r>
    </w:p>
    <w:p w:rsidR="00B2712B" w:rsidRDefault="00CE02E8" w:rsidP="00B2712B">
      <w:pPr>
        <w:pStyle w:val="ListParagraph"/>
        <w:numPr>
          <w:ilvl w:val="2"/>
          <w:numId w:val="14"/>
        </w:numPr>
        <w:spacing w:line="276" w:lineRule="auto"/>
      </w:pPr>
      <w:r>
        <w:t xml:space="preserve">(slide 9) </w:t>
      </w:r>
      <w:r w:rsidR="00B2712B">
        <w:t>Rules for naming variables:</w:t>
      </w:r>
    </w:p>
    <w:p w:rsidR="00B2712B" w:rsidRDefault="00B2712B" w:rsidP="00B2712B">
      <w:pPr>
        <w:pStyle w:val="ListParagraph"/>
        <w:numPr>
          <w:ilvl w:val="3"/>
          <w:numId w:val="14"/>
        </w:numPr>
        <w:spacing w:line="276" w:lineRule="auto"/>
      </w:pPr>
      <w:r>
        <w:t>They must begin with letters, underscore, or a dollar sign. They can use numbers after that.</w:t>
      </w:r>
    </w:p>
    <w:p w:rsidR="00B2712B" w:rsidRDefault="00B2712B" w:rsidP="00B2712B">
      <w:pPr>
        <w:pStyle w:val="ListParagraph"/>
        <w:numPr>
          <w:ilvl w:val="3"/>
          <w:numId w:val="14"/>
        </w:numPr>
        <w:spacing w:line="276" w:lineRule="auto"/>
      </w:pPr>
      <w:r>
        <w:t xml:space="preserve">Variable names are case-sensitive. </w:t>
      </w:r>
    </w:p>
    <w:p w:rsidR="00B2712B" w:rsidRDefault="00B2712B" w:rsidP="00B2712B">
      <w:pPr>
        <w:pStyle w:val="ListParagraph"/>
        <w:numPr>
          <w:ilvl w:val="3"/>
          <w:numId w:val="14"/>
        </w:numPr>
        <w:spacing w:line="276" w:lineRule="auto"/>
      </w:pPr>
      <w:r>
        <w:t>It’s not required, but considered standard to use camel case (instead of underscore) when naming multiple-word variables (</w:t>
      </w:r>
      <w:proofErr w:type="spellStart"/>
      <w:r>
        <w:t>aReallyLongName</w:t>
      </w:r>
      <w:proofErr w:type="spellEnd"/>
      <w:r>
        <w:t xml:space="preserve"> as opposed to </w:t>
      </w:r>
      <w:proofErr w:type="spellStart"/>
      <w:r>
        <w:t>a_really_long_name</w:t>
      </w:r>
      <w:proofErr w:type="spellEnd"/>
      <w:r>
        <w:t>)</w:t>
      </w:r>
      <w:r w:rsidR="00396886">
        <w:t>.</w:t>
      </w:r>
    </w:p>
    <w:p w:rsidR="00B2712B" w:rsidRDefault="00B2712B" w:rsidP="00B2712B">
      <w:pPr>
        <w:pStyle w:val="ListParagraph"/>
        <w:numPr>
          <w:ilvl w:val="3"/>
          <w:numId w:val="14"/>
        </w:numPr>
        <w:spacing w:line="276" w:lineRule="auto"/>
      </w:pPr>
      <w:r>
        <w:t>Variable names also can’t use any reserved words – words that JavaScript has already assigned special behavior</w:t>
      </w:r>
      <w:r w:rsidR="00396886">
        <w:t>.</w:t>
      </w:r>
    </w:p>
    <w:p w:rsidR="00B2712B" w:rsidRDefault="005523D1" w:rsidP="00B2712B">
      <w:pPr>
        <w:pStyle w:val="ListParagraph"/>
        <w:numPr>
          <w:ilvl w:val="4"/>
          <w:numId w:val="14"/>
        </w:numPr>
        <w:spacing w:line="276" w:lineRule="auto"/>
      </w:pPr>
      <w:r>
        <w:rPr>
          <w:i/>
        </w:rPr>
        <w:t xml:space="preserve">Activity: </w:t>
      </w:r>
      <w:r w:rsidR="00B2712B">
        <w:t xml:space="preserve">Show list here: </w:t>
      </w:r>
      <w:hyperlink r:id="rId11" w:history="1">
        <w:r w:rsidR="00B2712B" w:rsidRPr="00644883">
          <w:rPr>
            <w:rStyle w:val="Hyperlink"/>
          </w:rPr>
          <w:t>https://developer.mozilla.org/en-US/docs/Web/JavaScript/Reference/Reserved_Words</w:t>
        </w:r>
      </w:hyperlink>
    </w:p>
    <w:p w:rsidR="00B2712B" w:rsidRPr="00B2712B" w:rsidRDefault="00CE02E8" w:rsidP="00B2712B">
      <w:pPr>
        <w:pStyle w:val="ListParagraph"/>
        <w:numPr>
          <w:ilvl w:val="1"/>
          <w:numId w:val="14"/>
        </w:numPr>
        <w:spacing w:line="276" w:lineRule="auto"/>
        <w:rPr>
          <w:i/>
        </w:rPr>
      </w:pPr>
      <w:r>
        <w:rPr>
          <w:i/>
        </w:rPr>
        <w:t>Activity:</w:t>
      </w:r>
      <w:r w:rsidR="00B2712B" w:rsidRPr="00B2712B">
        <w:rPr>
          <w:i/>
        </w:rPr>
        <w:t xml:space="preserve"> create a variable</w:t>
      </w:r>
    </w:p>
    <w:p w:rsidR="00B2712B" w:rsidRDefault="00B050B7" w:rsidP="00FD4194">
      <w:pPr>
        <w:pStyle w:val="ListParagraph"/>
        <w:numPr>
          <w:ilvl w:val="2"/>
          <w:numId w:val="14"/>
        </w:numPr>
        <w:spacing w:line="276" w:lineRule="auto"/>
      </w:pPr>
      <w:r>
        <w:t>Step 1 –</w:t>
      </w:r>
      <w:r w:rsidR="00B2712B">
        <w:t xml:space="preserve"> </w:t>
      </w:r>
      <w:r w:rsidR="00CE02E8">
        <w:t xml:space="preserve">(slide 10) </w:t>
      </w:r>
      <w:r w:rsidR="00B2712B">
        <w:t xml:space="preserve">Declare the variable </w:t>
      </w:r>
      <w:proofErr w:type="spellStart"/>
      <w:r w:rsidR="00B2712B">
        <w:t>firstOne</w:t>
      </w:r>
      <w:proofErr w:type="spellEnd"/>
      <w:r w:rsidR="00B2712B">
        <w:t xml:space="preserve">: in </w:t>
      </w:r>
      <w:proofErr w:type="spellStart"/>
      <w:r w:rsidR="004916C2">
        <w:t>JSbin</w:t>
      </w:r>
      <w:proofErr w:type="spellEnd"/>
      <w:r w:rsidR="00B2712B">
        <w:t xml:space="preserve">, write </w:t>
      </w:r>
      <w:proofErr w:type="spellStart"/>
      <w:r w:rsidR="00B2712B" w:rsidRPr="00B2712B">
        <w:rPr>
          <w:rFonts w:ascii="Courier New" w:hAnsi="Courier New" w:cs="Courier New"/>
        </w:rPr>
        <w:t>var</w:t>
      </w:r>
      <w:proofErr w:type="spellEnd"/>
      <w:r w:rsidR="00B2712B" w:rsidRPr="00B2712B">
        <w:rPr>
          <w:rFonts w:ascii="Courier New" w:hAnsi="Courier New" w:cs="Courier New"/>
        </w:rPr>
        <w:t xml:space="preserve"> </w:t>
      </w:r>
      <w:proofErr w:type="spellStart"/>
      <w:r w:rsidR="00B2712B" w:rsidRPr="00B2712B">
        <w:rPr>
          <w:rFonts w:ascii="Courier New" w:hAnsi="Courier New" w:cs="Courier New"/>
        </w:rPr>
        <w:t>firstOne</w:t>
      </w:r>
      <w:proofErr w:type="spellEnd"/>
      <w:r w:rsidR="00B2712B" w:rsidRPr="00B2712B">
        <w:rPr>
          <w:rFonts w:ascii="Courier New" w:hAnsi="Courier New" w:cs="Courier New"/>
        </w:rPr>
        <w:t>;</w:t>
      </w:r>
    </w:p>
    <w:p w:rsidR="00B050B7" w:rsidRDefault="00B050B7" w:rsidP="00FD4194">
      <w:pPr>
        <w:pStyle w:val="ListParagraph"/>
        <w:numPr>
          <w:ilvl w:val="2"/>
          <w:numId w:val="14"/>
        </w:numPr>
        <w:spacing w:line="276" w:lineRule="auto"/>
      </w:pPr>
      <w:r>
        <w:t xml:space="preserve">Step 2 </w:t>
      </w:r>
      <w:r w:rsidR="00B2712B">
        <w:t>–</w:t>
      </w:r>
      <w:r>
        <w:t xml:space="preserve"> </w:t>
      </w:r>
      <w:r w:rsidR="00B2712B">
        <w:t xml:space="preserve">Set a value for </w:t>
      </w:r>
      <w:proofErr w:type="spellStart"/>
      <w:r w:rsidR="00B2712B">
        <w:t>firstOne</w:t>
      </w:r>
      <w:proofErr w:type="spellEnd"/>
      <w:r w:rsidR="00B2712B">
        <w:t xml:space="preserve">: on the next line, write </w:t>
      </w:r>
      <w:proofErr w:type="spellStart"/>
      <w:r w:rsidR="00B2712B" w:rsidRPr="00B2712B">
        <w:rPr>
          <w:rFonts w:ascii="Courier New" w:hAnsi="Courier New" w:cs="Courier New"/>
        </w:rPr>
        <w:t>firstOne</w:t>
      </w:r>
      <w:proofErr w:type="spellEnd"/>
      <w:r w:rsidR="00B2712B" w:rsidRPr="00B2712B">
        <w:rPr>
          <w:rFonts w:ascii="Courier New" w:hAnsi="Courier New" w:cs="Courier New"/>
        </w:rPr>
        <w:t xml:space="preserve"> = 1234;</w:t>
      </w:r>
    </w:p>
    <w:p w:rsidR="006E269B" w:rsidRPr="00A17B9B" w:rsidRDefault="00B050B7" w:rsidP="00FD4194">
      <w:pPr>
        <w:pStyle w:val="ListParagraph"/>
        <w:numPr>
          <w:ilvl w:val="2"/>
          <w:numId w:val="14"/>
        </w:numPr>
        <w:spacing w:line="276" w:lineRule="auto"/>
      </w:pPr>
      <w:r>
        <w:t xml:space="preserve">Step 3 </w:t>
      </w:r>
      <w:r w:rsidR="00B2712B">
        <w:t>–</w:t>
      </w:r>
      <w:r>
        <w:t xml:space="preserve"> </w:t>
      </w:r>
      <w:r w:rsidR="00B2712B">
        <w:t xml:space="preserve">To see the value of our new variable in the console, let’s use console.log: on the next line, write </w:t>
      </w:r>
      <w:r w:rsidR="00B2712B" w:rsidRPr="00B2712B">
        <w:rPr>
          <w:rFonts w:ascii="Courier New" w:hAnsi="Courier New" w:cs="Courier New"/>
        </w:rPr>
        <w:t>console.log(</w:t>
      </w:r>
      <w:proofErr w:type="spellStart"/>
      <w:r w:rsidR="00B2712B" w:rsidRPr="00B2712B">
        <w:rPr>
          <w:rFonts w:ascii="Courier New" w:hAnsi="Courier New" w:cs="Courier New"/>
        </w:rPr>
        <w:t>firstOne</w:t>
      </w:r>
      <w:proofErr w:type="spellEnd"/>
      <w:r w:rsidR="00B2712B" w:rsidRPr="00B2712B">
        <w:rPr>
          <w:rFonts w:ascii="Courier New" w:hAnsi="Courier New" w:cs="Courier New"/>
        </w:rPr>
        <w:t>);</w:t>
      </w:r>
    </w:p>
    <w:p w:rsidR="00A17B9B" w:rsidRPr="00A17B9B" w:rsidRDefault="00A17B9B" w:rsidP="00FD4194">
      <w:pPr>
        <w:pStyle w:val="ListParagraph"/>
        <w:numPr>
          <w:ilvl w:val="2"/>
          <w:numId w:val="14"/>
        </w:numPr>
        <w:spacing w:line="276" w:lineRule="auto"/>
      </w:pPr>
      <w:r>
        <w:rPr>
          <w:rFonts w:cs="Courier New"/>
        </w:rPr>
        <w:t>Step 4 – Run the program.</w:t>
      </w:r>
    </w:p>
    <w:p w:rsidR="00A17B9B" w:rsidRPr="00A17B9B" w:rsidRDefault="00A17B9B" w:rsidP="00FD4194">
      <w:pPr>
        <w:pStyle w:val="ListParagraph"/>
        <w:numPr>
          <w:ilvl w:val="2"/>
          <w:numId w:val="14"/>
        </w:numPr>
        <w:spacing w:line="276" w:lineRule="auto"/>
      </w:pPr>
      <w:r>
        <w:rPr>
          <w:rFonts w:cs="Courier New"/>
        </w:rPr>
        <w:t xml:space="preserve">Step 5 – </w:t>
      </w:r>
      <w:r w:rsidR="00CE02E8">
        <w:rPr>
          <w:rFonts w:cs="Courier New"/>
        </w:rPr>
        <w:t xml:space="preserve">(slide 11) </w:t>
      </w:r>
      <w:r>
        <w:rPr>
          <w:rFonts w:cs="Courier New"/>
        </w:rPr>
        <w:t xml:space="preserve">Show that we can declare and initialize at the same time. Add </w:t>
      </w:r>
      <w:proofErr w:type="spellStart"/>
      <w:r w:rsidRPr="00A17B9B">
        <w:rPr>
          <w:rFonts w:ascii="Courier New" w:hAnsi="Courier New" w:cs="Courier New"/>
        </w:rPr>
        <w:t>var</w:t>
      </w:r>
      <w:proofErr w:type="spellEnd"/>
      <w:r w:rsidRPr="00A17B9B">
        <w:rPr>
          <w:rFonts w:ascii="Courier New" w:hAnsi="Courier New" w:cs="Courier New"/>
        </w:rPr>
        <w:t xml:space="preserve"> </w:t>
      </w:r>
      <w:proofErr w:type="spellStart"/>
      <w:r w:rsidRPr="00A17B9B">
        <w:rPr>
          <w:rFonts w:ascii="Courier New" w:hAnsi="Courier New" w:cs="Courier New"/>
        </w:rPr>
        <w:t>secondOne</w:t>
      </w:r>
      <w:proofErr w:type="spellEnd"/>
      <w:r w:rsidRPr="00A17B9B">
        <w:rPr>
          <w:rFonts w:ascii="Courier New" w:hAnsi="Courier New" w:cs="Courier New"/>
        </w:rPr>
        <w:t xml:space="preserve"> = 5678;</w:t>
      </w:r>
    </w:p>
    <w:p w:rsidR="00A17B9B" w:rsidRPr="00A17B9B" w:rsidRDefault="00A17B9B" w:rsidP="00FD4194">
      <w:pPr>
        <w:pStyle w:val="ListParagraph"/>
        <w:numPr>
          <w:ilvl w:val="2"/>
          <w:numId w:val="14"/>
        </w:numPr>
        <w:spacing w:line="276" w:lineRule="auto"/>
      </w:pPr>
      <w:r w:rsidRPr="00A17B9B">
        <w:rPr>
          <w:rFonts w:cs="Courier New"/>
        </w:rPr>
        <w:t xml:space="preserve">Step 6 – Ask class to add a line which writes the value of </w:t>
      </w:r>
      <w:proofErr w:type="spellStart"/>
      <w:r w:rsidRPr="00A17B9B">
        <w:rPr>
          <w:rFonts w:cs="Courier New"/>
        </w:rPr>
        <w:t>secondOne</w:t>
      </w:r>
      <w:proofErr w:type="spellEnd"/>
      <w:r w:rsidRPr="00A17B9B">
        <w:rPr>
          <w:rFonts w:cs="Courier New"/>
        </w:rPr>
        <w:t xml:space="preserve"> to the console</w:t>
      </w:r>
      <w:r>
        <w:rPr>
          <w:rFonts w:ascii="Courier New" w:hAnsi="Courier New" w:cs="Courier New"/>
        </w:rPr>
        <w:t xml:space="preserve"> (</w:t>
      </w:r>
      <w:proofErr w:type="gramStart"/>
      <w:r>
        <w:rPr>
          <w:rFonts w:ascii="Courier New" w:hAnsi="Courier New" w:cs="Courier New"/>
        </w:rPr>
        <w:t>console.log(</w:t>
      </w:r>
      <w:proofErr w:type="spellStart"/>
      <w:proofErr w:type="gramEnd"/>
      <w:r>
        <w:rPr>
          <w:rFonts w:ascii="Courier New" w:hAnsi="Courier New" w:cs="Courier New"/>
        </w:rPr>
        <w:t>secondOne</w:t>
      </w:r>
      <w:proofErr w:type="spellEnd"/>
      <w:r>
        <w:rPr>
          <w:rFonts w:ascii="Courier New" w:hAnsi="Courier New" w:cs="Courier New"/>
        </w:rPr>
        <w:t>);)</w:t>
      </w:r>
    </w:p>
    <w:p w:rsidR="00A17B9B" w:rsidRPr="001B5BC8" w:rsidRDefault="00A17B9B" w:rsidP="00A17B9B">
      <w:pPr>
        <w:pStyle w:val="ListParagraph"/>
        <w:numPr>
          <w:ilvl w:val="1"/>
          <w:numId w:val="14"/>
        </w:numPr>
        <w:spacing w:line="276" w:lineRule="auto"/>
        <w:rPr>
          <w:i/>
        </w:rPr>
      </w:pPr>
      <w:r w:rsidRPr="001B5BC8">
        <w:rPr>
          <w:i/>
        </w:rPr>
        <w:t>Explanation</w:t>
      </w:r>
    </w:p>
    <w:p w:rsidR="000D4FC4" w:rsidRDefault="000D4FC4" w:rsidP="00F56B08">
      <w:pPr>
        <w:pStyle w:val="ListParagraph"/>
        <w:numPr>
          <w:ilvl w:val="2"/>
          <w:numId w:val="14"/>
        </w:numPr>
        <w:spacing w:line="276" w:lineRule="auto"/>
      </w:pPr>
      <w:r>
        <w:t xml:space="preserve">(slide 12) Once we’ve declared a variable, we can change its value at any time. We skip the </w:t>
      </w:r>
      <w:proofErr w:type="spellStart"/>
      <w:r>
        <w:t>var</w:t>
      </w:r>
      <w:proofErr w:type="spellEnd"/>
      <w:r>
        <w:t xml:space="preserve"> keyword and </w:t>
      </w:r>
      <w:r w:rsidR="00544499">
        <w:t>simply assign it a new value!</w:t>
      </w:r>
    </w:p>
    <w:p w:rsidR="00F56B08" w:rsidRDefault="00F56B08" w:rsidP="00F56B08">
      <w:pPr>
        <w:pStyle w:val="ListParagraph"/>
        <w:numPr>
          <w:ilvl w:val="2"/>
          <w:numId w:val="14"/>
        </w:numPr>
        <w:spacing w:line="276" w:lineRule="auto"/>
      </w:pPr>
      <w:r>
        <w:t>Point out that we didn’t put quotation marks around the values for our variables</w:t>
      </w:r>
      <w:r w:rsidR="00544499">
        <w:t xml:space="preserve"> in the exercise</w:t>
      </w:r>
      <w:r>
        <w:t>. This is because</w:t>
      </w:r>
      <w:r w:rsidR="00EF5F71">
        <w:t xml:space="preserve"> they are different data types,</w:t>
      </w:r>
    </w:p>
    <w:p w:rsidR="00EF5F71" w:rsidRDefault="00544499" w:rsidP="00F56B08">
      <w:pPr>
        <w:pStyle w:val="ListParagraph"/>
        <w:numPr>
          <w:ilvl w:val="2"/>
          <w:numId w:val="14"/>
        </w:numPr>
        <w:spacing w:line="276" w:lineRule="auto"/>
      </w:pPr>
      <w:r>
        <w:t xml:space="preserve">(slide 13) </w:t>
      </w:r>
      <w:r w:rsidR="00EF5F71">
        <w:t>There are five “primitive” data types in JS:</w:t>
      </w:r>
    </w:p>
    <w:p w:rsidR="00EF5F71" w:rsidRDefault="008C7C09" w:rsidP="00EF5F71">
      <w:pPr>
        <w:pStyle w:val="ListParagraph"/>
        <w:numPr>
          <w:ilvl w:val="3"/>
          <w:numId w:val="14"/>
        </w:numPr>
        <w:spacing w:line="276" w:lineRule="auto"/>
      </w:pPr>
      <w:r w:rsidRPr="008C7C09">
        <w:rPr>
          <w:rFonts w:ascii="Gotham Bold" w:hAnsi="Gotham Bold"/>
        </w:rPr>
        <w:t>Strings:</w:t>
      </w:r>
      <w:r w:rsidR="00EF5F71">
        <w:t xml:space="preserve"> </w:t>
      </w:r>
      <w:r w:rsidR="001B5BC8">
        <w:t>a bunch of text.</w:t>
      </w:r>
    </w:p>
    <w:p w:rsidR="00EF5F71" w:rsidRDefault="008C7C09" w:rsidP="00EF5F71">
      <w:pPr>
        <w:pStyle w:val="ListParagraph"/>
        <w:numPr>
          <w:ilvl w:val="3"/>
          <w:numId w:val="14"/>
        </w:numPr>
        <w:spacing w:line="276" w:lineRule="auto"/>
      </w:pPr>
      <w:r w:rsidRPr="008C7C09">
        <w:rPr>
          <w:rFonts w:ascii="Gotham Bold" w:hAnsi="Gotham Bold"/>
        </w:rPr>
        <w:t>Numbers:</w:t>
      </w:r>
      <w:r w:rsidR="001B5BC8">
        <w:t xml:space="preserve"> can be whole or floating point</w:t>
      </w:r>
    </w:p>
    <w:p w:rsidR="00EF5F71" w:rsidRDefault="003B01CC" w:rsidP="00EF5F71">
      <w:pPr>
        <w:pStyle w:val="ListParagraph"/>
        <w:numPr>
          <w:ilvl w:val="3"/>
          <w:numId w:val="14"/>
        </w:numPr>
        <w:spacing w:line="276" w:lineRule="auto"/>
      </w:pPr>
      <w:r w:rsidRPr="003B01CC">
        <w:t xml:space="preserve">(slide 14) </w:t>
      </w:r>
      <w:r w:rsidR="008C7C09" w:rsidRPr="008C7C09">
        <w:rPr>
          <w:rFonts w:ascii="Gotham Bold" w:hAnsi="Gotham Bold"/>
        </w:rPr>
        <w:t>Boolean:</w:t>
      </w:r>
      <w:r w:rsidR="001B5BC8">
        <w:t xml:space="preserve"> true or false</w:t>
      </w:r>
    </w:p>
    <w:p w:rsidR="00EF5F71" w:rsidRDefault="008C7C09" w:rsidP="00EF5F71">
      <w:pPr>
        <w:pStyle w:val="ListParagraph"/>
        <w:numPr>
          <w:ilvl w:val="3"/>
          <w:numId w:val="14"/>
        </w:numPr>
        <w:spacing w:line="276" w:lineRule="auto"/>
      </w:pPr>
      <w:r w:rsidRPr="008C7C09">
        <w:rPr>
          <w:rFonts w:ascii="Gotham Bold" w:hAnsi="Gotham Bold"/>
        </w:rPr>
        <w:t>Undefined:</w:t>
      </w:r>
      <w:r w:rsidR="001B5BC8">
        <w:t xml:space="preserve"> when a variable has been declared but hasn’t been assigned a value</w:t>
      </w:r>
    </w:p>
    <w:p w:rsidR="00EF5F71" w:rsidRDefault="008C7C09" w:rsidP="00EF5F71">
      <w:pPr>
        <w:pStyle w:val="ListParagraph"/>
        <w:numPr>
          <w:ilvl w:val="3"/>
          <w:numId w:val="14"/>
        </w:numPr>
        <w:spacing w:line="276" w:lineRule="auto"/>
      </w:pPr>
      <w:r w:rsidRPr="008C7C09">
        <w:rPr>
          <w:rFonts w:ascii="Gotham Bold" w:hAnsi="Gotham Bold"/>
        </w:rPr>
        <w:t>Null:</w:t>
      </w:r>
      <w:r w:rsidR="001B5BC8">
        <w:t xml:space="preserve"> empty, but not unassigned</w:t>
      </w:r>
    </w:p>
    <w:p w:rsidR="001B5BC8" w:rsidRDefault="001B5BC8" w:rsidP="00EF5F71">
      <w:pPr>
        <w:pStyle w:val="ListParagraph"/>
        <w:numPr>
          <w:ilvl w:val="3"/>
          <w:numId w:val="14"/>
        </w:numPr>
        <w:spacing w:line="276" w:lineRule="auto"/>
      </w:pPr>
      <w:r>
        <w:t xml:space="preserve">Everything else is an </w:t>
      </w:r>
      <w:r w:rsidR="008C7C09" w:rsidRPr="008C7C09">
        <w:rPr>
          <w:rFonts w:ascii="Gotham Bold" w:hAnsi="Gotham Bold"/>
        </w:rPr>
        <w:t>object</w:t>
      </w:r>
    </w:p>
    <w:p w:rsidR="003B05A0" w:rsidRDefault="003B01CC" w:rsidP="003B05A0">
      <w:pPr>
        <w:pStyle w:val="ListParagraph"/>
        <w:numPr>
          <w:ilvl w:val="2"/>
          <w:numId w:val="14"/>
        </w:numPr>
        <w:spacing w:line="276" w:lineRule="auto"/>
      </w:pPr>
      <w:r>
        <w:lastRenderedPageBreak/>
        <w:t xml:space="preserve">(slide 15) </w:t>
      </w:r>
      <w:r w:rsidR="003B05A0">
        <w:t>JS is a loosely typed language – you don’t have to declare data types when you declare a variable, and a variable can be changed to any data type by giving it a value of that data type.</w:t>
      </w:r>
      <w:r w:rsidR="000101C8">
        <w:t xml:space="preserve"> </w:t>
      </w:r>
    </w:p>
    <w:p w:rsidR="003B05A0" w:rsidRDefault="003B05A0" w:rsidP="003B05A0">
      <w:pPr>
        <w:pStyle w:val="ListParagraph"/>
        <w:numPr>
          <w:ilvl w:val="1"/>
          <w:numId w:val="14"/>
        </w:numPr>
        <w:spacing w:line="276" w:lineRule="auto"/>
        <w:rPr>
          <w:i/>
        </w:rPr>
      </w:pPr>
      <w:r w:rsidRPr="003B05A0">
        <w:rPr>
          <w:i/>
        </w:rPr>
        <w:t>Activity: find the data type of a variable</w:t>
      </w:r>
      <w:r>
        <w:rPr>
          <w:i/>
        </w:rPr>
        <w:t>, change data types</w:t>
      </w:r>
    </w:p>
    <w:p w:rsidR="003B05A0" w:rsidRPr="003B05A0" w:rsidRDefault="003B05A0" w:rsidP="003B05A0">
      <w:pPr>
        <w:pStyle w:val="ListParagraph"/>
        <w:numPr>
          <w:ilvl w:val="2"/>
          <w:numId w:val="14"/>
        </w:numPr>
        <w:spacing w:line="276" w:lineRule="auto"/>
        <w:rPr>
          <w:i/>
        </w:rPr>
      </w:pPr>
      <w:r>
        <w:t xml:space="preserve">Step 1 – </w:t>
      </w:r>
      <w:r w:rsidR="003B01CC">
        <w:t xml:space="preserve">(slide 16) </w:t>
      </w:r>
      <w:r>
        <w:t xml:space="preserve">to existing code in browser, add </w:t>
      </w:r>
      <w:proofErr w:type="gramStart"/>
      <w:r w:rsidRPr="003B05A0">
        <w:rPr>
          <w:rFonts w:ascii="Courier New" w:hAnsi="Courier New" w:cs="Courier New"/>
        </w:rPr>
        <w:t>console.log(</w:t>
      </w:r>
      <w:proofErr w:type="spellStart"/>
      <w:proofErr w:type="gramEnd"/>
      <w:r w:rsidRPr="003B05A0">
        <w:rPr>
          <w:rFonts w:ascii="Courier New" w:hAnsi="Courier New" w:cs="Courier New"/>
        </w:rPr>
        <w:t>typeof</w:t>
      </w:r>
      <w:proofErr w:type="spellEnd"/>
      <w:r w:rsidRPr="003B05A0">
        <w:rPr>
          <w:rFonts w:ascii="Courier New" w:hAnsi="Courier New" w:cs="Courier New"/>
        </w:rPr>
        <w:t xml:space="preserve"> </w:t>
      </w:r>
      <w:proofErr w:type="spellStart"/>
      <w:r w:rsidRPr="003B05A0">
        <w:rPr>
          <w:rFonts w:ascii="Courier New" w:hAnsi="Courier New" w:cs="Courier New"/>
        </w:rPr>
        <w:t>firstOne</w:t>
      </w:r>
      <w:proofErr w:type="spellEnd"/>
      <w:r w:rsidRPr="003B05A0">
        <w:rPr>
          <w:rFonts w:ascii="Courier New" w:hAnsi="Courier New" w:cs="Courier New"/>
        </w:rPr>
        <w:t>);</w:t>
      </w:r>
      <w:r>
        <w:t xml:space="preserve"> and hit run.</w:t>
      </w:r>
    </w:p>
    <w:p w:rsidR="003B05A0" w:rsidRPr="004916C2" w:rsidRDefault="003B05A0" w:rsidP="003B05A0">
      <w:pPr>
        <w:pStyle w:val="ListParagraph"/>
        <w:numPr>
          <w:ilvl w:val="2"/>
          <w:numId w:val="14"/>
        </w:numPr>
        <w:spacing w:line="276" w:lineRule="auto"/>
        <w:rPr>
          <w:i/>
        </w:rPr>
      </w:pPr>
      <w:r>
        <w:t xml:space="preserve">Step 2 – reassign </w:t>
      </w:r>
      <w:proofErr w:type="spellStart"/>
      <w:r>
        <w:t>firstOne</w:t>
      </w:r>
      <w:proofErr w:type="spellEnd"/>
      <w:r>
        <w:t xml:space="preserve"> to “now I’m some text”</w:t>
      </w:r>
    </w:p>
    <w:p w:rsidR="004916C2" w:rsidRPr="003B05A0" w:rsidRDefault="004916C2" w:rsidP="004916C2">
      <w:pPr>
        <w:pStyle w:val="ListParagraph"/>
        <w:numPr>
          <w:ilvl w:val="3"/>
          <w:numId w:val="14"/>
        </w:numPr>
        <w:spacing w:line="276" w:lineRule="auto"/>
        <w:rPr>
          <w:i/>
        </w:rPr>
      </w:pPr>
      <w:r>
        <w:rPr>
          <w:i/>
        </w:rPr>
        <w:t xml:space="preserve">Teacher’s Tip: </w:t>
      </w:r>
      <w:r>
        <w:t>Point out how JS errors out if you stick with single quotation marks – we have to use the double quotation marks if our string has a single quotation mark inside.</w:t>
      </w:r>
    </w:p>
    <w:p w:rsidR="003B05A0" w:rsidRPr="00626775" w:rsidRDefault="003B05A0" w:rsidP="003B05A0">
      <w:pPr>
        <w:pStyle w:val="ListParagraph"/>
        <w:numPr>
          <w:ilvl w:val="2"/>
          <w:numId w:val="14"/>
        </w:numPr>
        <w:spacing w:line="276" w:lineRule="auto"/>
        <w:rPr>
          <w:i/>
        </w:rPr>
      </w:pPr>
      <w:r>
        <w:t>Step 3 – copy and paste console.log below reassignment and run. Students should see data type change.</w:t>
      </w:r>
    </w:p>
    <w:p w:rsidR="00626775" w:rsidRPr="003071B8" w:rsidRDefault="001E472D" w:rsidP="00626775">
      <w:pPr>
        <w:pStyle w:val="ListParagraph"/>
        <w:numPr>
          <w:ilvl w:val="0"/>
          <w:numId w:val="14"/>
        </w:numPr>
        <w:spacing w:line="276" w:lineRule="auto"/>
      </w:pPr>
      <w:r>
        <w:rPr>
          <w:rFonts w:ascii="Gotham Bold" w:hAnsi="Gotham Bold"/>
        </w:rPr>
        <w:t xml:space="preserve">(25) </w:t>
      </w:r>
      <w:r w:rsidR="002C7EE2" w:rsidRPr="003071B8">
        <w:rPr>
          <w:rFonts w:ascii="Gotham Bold" w:hAnsi="Gotham Bold"/>
        </w:rPr>
        <w:t>Expressions</w:t>
      </w:r>
    </w:p>
    <w:p w:rsidR="00626775" w:rsidRPr="00626775" w:rsidRDefault="00626775" w:rsidP="00626775">
      <w:pPr>
        <w:pStyle w:val="ListParagraph"/>
        <w:numPr>
          <w:ilvl w:val="1"/>
          <w:numId w:val="14"/>
        </w:numPr>
        <w:spacing w:line="276" w:lineRule="auto"/>
        <w:rPr>
          <w:i/>
        </w:rPr>
      </w:pPr>
      <w:r w:rsidRPr="00626775">
        <w:rPr>
          <w:i/>
        </w:rPr>
        <w:t>Explanation</w:t>
      </w:r>
    </w:p>
    <w:p w:rsidR="00626775" w:rsidRPr="00626775" w:rsidRDefault="003B01CC" w:rsidP="00626775">
      <w:pPr>
        <w:pStyle w:val="ListParagraph"/>
        <w:numPr>
          <w:ilvl w:val="2"/>
          <w:numId w:val="14"/>
        </w:numPr>
        <w:spacing w:line="276" w:lineRule="auto"/>
        <w:rPr>
          <w:i/>
        </w:rPr>
      </w:pPr>
      <w:r>
        <w:t xml:space="preserve">(slide 17) </w:t>
      </w:r>
      <w:r w:rsidR="00626775">
        <w:t xml:space="preserve">Variables can also contain an expression – the result of a piece of code that evaluates to a value. </w:t>
      </w:r>
    </w:p>
    <w:p w:rsidR="003B01CC" w:rsidRPr="003B01CC" w:rsidRDefault="003B01CC" w:rsidP="003B01CC">
      <w:pPr>
        <w:pStyle w:val="ListParagraph"/>
        <w:numPr>
          <w:ilvl w:val="3"/>
          <w:numId w:val="14"/>
        </w:numPr>
        <w:spacing w:line="276" w:lineRule="auto"/>
        <w:rPr>
          <w:i/>
        </w:rPr>
      </w:pPr>
      <w:r>
        <w:t xml:space="preserve">(slide 18) </w:t>
      </w:r>
      <w:r w:rsidR="00626775">
        <w:t xml:space="preserve">Can use </w:t>
      </w:r>
      <w:r>
        <w:t>basic math operators + (addition), - (subtraction), * (multiplication), / (division).</w:t>
      </w:r>
      <w:r w:rsidR="00626775">
        <w:t xml:space="preserve"> </w:t>
      </w:r>
    </w:p>
    <w:p w:rsidR="00626775" w:rsidRPr="003B01CC" w:rsidRDefault="00626775" w:rsidP="003B01CC">
      <w:pPr>
        <w:pStyle w:val="ListParagraph"/>
        <w:numPr>
          <w:ilvl w:val="4"/>
          <w:numId w:val="14"/>
        </w:numPr>
        <w:spacing w:line="276" w:lineRule="auto"/>
        <w:rPr>
          <w:i/>
        </w:rPr>
      </w:pPr>
      <w:r>
        <w:t>%</w:t>
      </w:r>
      <w:r w:rsidR="003B01CC">
        <w:t xml:space="preserve">:  the </w:t>
      </w:r>
      <w:r>
        <w:t>modulus is for re</w:t>
      </w:r>
      <w:r w:rsidR="003B01CC">
        <w:t xml:space="preserve">mainders – it returns any remainder from dividing two numbers. So </w:t>
      </w:r>
      <w:r w:rsidR="003B01CC" w:rsidRPr="003B01CC">
        <w:rPr>
          <w:rFonts w:ascii="Courier New" w:hAnsi="Courier New" w:cs="Courier New"/>
        </w:rPr>
        <w:t>4%2===0</w:t>
      </w:r>
      <w:r w:rsidR="003B01CC">
        <w:t xml:space="preserve">, but </w:t>
      </w:r>
      <w:r w:rsidR="003B01CC" w:rsidRPr="003B01CC">
        <w:rPr>
          <w:rFonts w:ascii="Courier New" w:hAnsi="Courier New" w:cs="Courier New"/>
        </w:rPr>
        <w:t>5%2===1</w:t>
      </w:r>
      <w:r w:rsidR="003B01CC">
        <w:t>.</w:t>
      </w:r>
    </w:p>
    <w:p w:rsidR="003B01CC" w:rsidRPr="003B01CC" w:rsidRDefault="003B01CC" w:rsidP="003B01CC">
      <w:pPr>
        <w:pStyle w:val="ListParagraph"/>
        <w:numPr>
          <w:ilvl w:val="4"/>
          <w:numId w:val="14"/>
        </w:numPr>
        <w:spacing w:line="276" w:lineRule="auto"/>
        <w:rPr>
          <w:i/>
        </w:rPr>
      </w:pPr>
      <w:r>
        <w:t>There’s also shorthand for adding or subtracting one from a number. The increment (++) adds 1 and the decrement (--) subtracts 1.</w:t>
      </w:r>
    </w:p>
    <w:p w:rsidR="00626775" w:rsidRPr="009626B7" w:rsidRDefault="003B01CC" w:rsidP="00626775">
      <w:pPr>
        <w:pStyle w:val="ListParagraph"/>
        <w:numPr>
          <w:ilvl w:val="3"/>
          <w:numId w:val="14"/>
        </w:numPr>
        <w:spacing w:line="276" w:lineRule="auto"/>
        <w:rPr>
          <w:i/>
        </w:rPr>
      </w:pPr>
      <w:r>
        <w:t xml:space="preserve">(slide 19) </w:t>
      </w:r>
      <w:r w:rsidR="00626775">
        <w:t>When used with text strings, the + will concatenate – combine the text strings into one large string.</w:t>
      </w:r>
    </w:p>
    <w:p w:rsidR="009626B7" w:rsidRPr="00626775" w:rsidRDefault="009626B7" w:rsidP="009626B7">
      <w:pPr>
        <w:pStyle w:val="ListParagraph"/>
        <w:numPr>
          <w:ilvl w:val="4"/>
          <w:numId w:val="14"/>
        </w:numPr>
        <w:spacing w:line="276" w:lineRule="auto"/>
        <w:rPr>
          <w:i/>
        </w:rPr>
      </w:pPr>
      <w:r>
        <w:t>That is, 8+3=11 but 8+</w:t>
      </w:r>
      <w:r w:rsidR="0028183D">
        <w:t>“</w:t>
      </w:r>
      <w:r>
        <w:t>is my favorite number</w:t>
      </w:r>
      <w:r w:rsidR="00B51974">
        <w:t>=“</w:t>
      </w:r>
      <w:r>
        <w:t>8 is my favorite number”</w:t>
      </w:r>
    </w:p>
    <w:p w:rsidR="00626775" w:rsidRDefault="00626775" w:rsidP="00626775">
      <w:pPr>
        <w:pStyle w:val="ListParagraph"/>
        <w:numPr>
          <w:ilvl w:val="1"/>
          <w:numId w:val="14"/>
        </w:numPr>
        <w:spacing w:line="276" w:lineRule="auto"/>
        <w:rPr>
          <w:i/>
        </w:rPr>
      </w:pPr>
      <w:r>
        <w:rPr>
          <w:i/>
        </w:rPr>
        <w:t>Activity: use some expressions, see loose typing in expressions</w:t>
      </w:r>
    </w:p>
    <w:p w:rsidR="003071B8" w:rsidRDefault="00626775" w:rsidP="00626775">
      <w:pPr>
        <w:pStyle w:val="ListParagraph"/>
        <w:numPr>
          <w:ilvl w:val="2"/>
          <w:numId w:val="14"/>
        </w:numPr>
        <w:spacing w:line="276" w:lineRule="auto"/>
      </w:pPr>
      <w:r>
        <w:t xml:space="preserve">Step 1 – clear out </w:t>
      </w:r>
      <w:r w:rsidR="003071B8">
        <w:t>bin</w:t>
      </w:r>
      <w:r>
        <w:t xml:space="preserve"> </w:t>
      </w:r>
    </w:p>
    <w:p w:rsidR="00626775" w:rsidRDefault="00626775" w:rsidP="00626775">
      <w:pPr>
        <w:pStyle w:val="ListParagraph"/>
        <w:numPr>
          <w:ilvl w:val="2"/>
          <w:numId w:val="14"/>
        </w:numPr>
        <w:spacing w:line="276" w:lineRule="auto"/>
      </w:pPr>
      <w:r>
        <w:t>Step 2 – add the following expressions:</w:t>
      </w:r>
    </w:p>
    <w:p w:rsidR="00626775" w:rsidRPr="00626775" w:rsidRDefault="00626775" w:rsidP="00626775">
      <w:pPr>
        <w:pStyle w:val="ListParagraph"/>
        <w:numPr>
          <w:ilvl w:val="3"/>
          <w:numId w:val="14"/>
        </w:numPr>
        <w:spacing w:line="276" w:lineRule="auto"/>
        <w:rPr>
          <w:rFonts w:ascii="Courier New" w:hAnsi="Courier New" w:cs="Courier New"/>
        </w:rPr>
      </w:pPr>
      <w:proofErr w:type="spellStart"/>
      <w:r w:rsidRPr="00626775">
        <w:rPr>
          <w:rFonts w:ascii="Courier New" w:hAnsi="Courier New" w:cs="Courier New"/>
        </w:rPr>
        <w:t>var</w:t>
      </w:r>
      <w:proofErr w:type="spellEnd"/>
      <w:r w:rsidRPr="00626775">
        <w:rPr>
          <w:rFonts w:ascii="Courier New" w:hAnsi="Courier New" w:cs="Courier New"/>
        </w:rPr>
        <w:t xml:space="preserve"> x = 42 + 37;</w:t>
      </w:r>
    </w:p>
    <w:p w:rsidR="00626775" w:rsidRPr="00626775" w:rsidRDefault="00626775" w:rsidP="00626775">
      <w:pPr>
        <w:pStyle w:val="ListParagraph"/>
        <w:numPr>
          <w:ilvl w:val="3"/>
          <w:numId w:val="14"/>
        </w:numPr>
        <w:spacing w:line="276" w:lineRule="auto"/>
        <w:rPr>
          <w:rFonts w:ascii="Courier New" w:hAnsi="Courier New" w:cs="Courier New"/>
        </w:rPr>
      </w:pPr>
      <w:proofErr w:type="spellStart"/>
      <w:r w:rsidRPr="00626775">
        <w:rPr>
          <w:rFonts w:ascii="Courier New" w:hAnsi="Courier New" w:cs="Courier New"/>
        </w:rPr>
        <w:t>var</w:t>
      </w:r>
      <w:proofErr w:type="spellEnd"/>
      <w:r w:rsidRPr="00626775">
        <w:rPr>
          <w:rFonts w:ascii="Courier New" w:hAnsi="Courier New" w:cs="Courier New"/>
        </w:rPr>
        <w:t xml:space="preserve"> y = 356 - 204;</w:t>
      </w:r>
    </w:p>
    <w:p w:rsidR="00626775" w:rsidRPr="00626775" w:rsidRDefault="00626775" w:rsidP="00626775">
      <w:pPr>
        <w:pStyle w:val="ListParagraph"/>
        <w:numPr>
          <w:ilvl w:val="3"/>
          <w:numId w:val="14"/>
        </w:numPr>
        <w:spacing w:line="276" w:lineRule="auto"/>
        <w:rPr>
          <w:rFonts w:ascii="Courier New" w:hAnsi="Courier New" w:cs="Courier New"/>
        </w:rPr>
      </w:pPr>
      <w:proofErr w:type="spellStart"/>
      <w:r w:rsidRPr="00626775">
        <w:rPr>
          <w:rFonts w:ascii="Courier New" w:hAnsi="Courier New" w:cs="Courier New"/>
        </w:rPr>
        <w:t>var</w:t>
      </w:r>
      <w:proofErr w:type="spellEnd"/>
      <w:r w:rsidRPr="00626775">
        <w:rPr>
          <w:rFonts w:ascii="Courier New" w:hAnsi="Courier New" w:cs="Courier New"/>
        </w:rPr>
        <w:t xml:space="preserve"> total = x + y;</w:t>
      </w:r>
    </w:p>
    <w:p w:rsidR="00626775" w:rsidRPr="00A17B9B" w:rsidRDefault="00626775" w:rsidP="00626775">
      <w:pPr>
        <w:pStyle w:val="ListParagraph"/>
        <w:numPr>
          <w:ilvl w:val="2"/>
          <w:numId w:val="14"/>
        </w:numPr>
        <w:spacing w:line="276" w:lineRule="auto"/>
      </w:pPr>
      <w:r>
        <w:t xml:space="preserve">Step 3 – </w:t>
      </w:r>
      <w:r w:rsidR="006D29DA">
        <w:t>ask class to find out what these evaluate to. (They can use console.log)</w:t>
      </w:r>
    </w:p>
    <w:p w:rsidR="00626775" w:rsidRPr="008A1D6F" w:rsidRDefault="00626775" w:rsidP="00626775">
      <w:pPr>
        <w:pStyle w:val="ListParagraph"/>
        <w:numPr>
          <w:ilvl w:val="2"/>
          <w:numId w:val="14"/>
        </w:numPr>
        <w:spacing w:line="276" w:lineRule="auto"/>
      </w:pPr>
      <w:r>
        <w:rPr>
          <w:rFonts w:cs="Courier New"/>
        </w:rPr>
        <w:t>Step 4 –</w:t>
      </w:r>
      <w:r w:rsidR="003B01CC">
        <w:rPr>
          <w:rFonts w:cs="Courier New"/>
        </w:rPr>
        <w:t xml:space="preserve"> (slide 20)</w:t>
      </w:r>
      <w:r>
        <w:rPr>
          <w:rFonts w:cs="Courier New"/>
        </w:rPr>
        <w:t xml:space="preserve"> </w:t>
      </w:r>
      <w:r w:rsidR="008A1D6F">
        <w:rPr>
          <w:rFonts w:cs="Courier New"/>
        </w:rPr>
        <w:t xml:space="preserve">clear out </w:t>
      </w:r>
      <w:r w:rsidR="009626B7">
        <w:rPr>
          <w:rFonts w:cs="Courier New"/>
        </w:rPr>
        <w:t>bin</w:t>
      </w:r>
      <w:r w:rsidR="008A1D6F">
        <w:rPr>
          <w:rFonts w:cs="Courier New"/>
        </w:rPr>
        <w:t>. Have the class add the following variables. Note that they are two different data types:</w:t>
      </w:r>
    </w:p>
    <w:p w:rsidR="008A1D6F" w:rsidRPr="003B01CC" w:rsidRDefault="008A1D6F" w:rsidP="008A1D6F">
      <w:pPr>
        <w:pStyle w:val="ListParagraph"/>
        <w:numPr>
          <w:ilvl w:val="3"/>
          <w:numId w:val="14"/>
        </w:numPr>
        <w:spacing w:line="276" w:lineRule="auto"/>
        <w:rPr>
          <w:rFonts w:ascii="Courier New" w:hAnsi="Courier New" w:cs="Courier New"/>
        </w:rPr>
      </w:pPr>
      <w:proofErr w:type="spellStart"/>
      <w:r w:rsidRPr="003B01CC">
        <w:rPr>
          <w:rFonts w:ascii="Courier New" w:hAnsi="Courier New" w:cs="Courier New"/>
        </w:rPr>
        <w:t>var</w:t>
      </w:r>
      <w:proofErr w:type="spellEnd"/>
      <w:r w:rsidRPr="003B01CC">
        <w:rPr>
          <w:rFonts w:ascii="Courier New" w:hAnsi="Courier New" w:cs="Courier New"/>
        </w:rPr>
        <w:t xml:space="preserve"> x = "8";</w:t>
      </w:r>
    </w:p>
    <w:p w:rsidR="008A1D6F" w:rsidRPr="003B01CC" w:rsidRDefault="008A1D6F" w:rsidP="008A1D6F">
      <w:pPr>
        <w:pStyle w:val="ListParagraph"/>
        <w:numPr>
          <w:ilvl w:val="3"/>
          <w:numId w:val="14"/>
        </w:numPr>
        <w:spacing w:line="276" w:lineRule="auto"/>
        <w:rPr>
          <w:rFonts w:ascii="Courier New" w:hAnsi="Courier New" w:cs="Courier New"/>
        </w:rPr>
      </w:pPr>
      <w:proofErr w:type="spellStart"/>
      <w:r w:rsidRPr="003B01CC">
        <w:rPr>
          <w:rFonts w:ascii="Courier New" w:hAnsi="Courier New" w:cs="Courier New"/>
        </w:rPr>
        <w:t>var</w:t>
      </w:r>
      <w:proofErr w:type="spellEnd"/>
      <w:r w:rsidRPr="003B01CC">
        <w:rPr>
          <w:rFonts w:ascii="Courier New" w:hAnsi="Courier New" w:cs="Courier New"/>
        </w:rPr>
        <w:t xml:space="preserve"> y = 3;</w:t>
      </w:r>
    </w:p>
    <w:p w:rsidR="00626775" w:rsidRPr="008A1D6F" w:rsidRDefault="00626775" w:rsidP="00626775">
      <w:pPr>
        <w:pStyle w:val="ListParagraph"/>
        <w:numPr>
          <w:ilvl w:val="2"/>
          <w:numId w:val="14"/>
        </w:numPr>
        <w:spacing w:line="276" w:lineRule="auto"/>
      </w:pPr>
      <w:r>
        <w:rPr>
          <w:rFonts w:cs="Courier New"/>
        </w:rPr>
        <w:t xml:space="preserve">Step 5 – </w:t>
      </w:r>
      <w:r w:rsidR="008A1D6F">
        <w:rPr>
          <w:rFonts w:cs="Courier New"/>
        </w:rPr>
        <w:t>ask class to find answers and data type for following expressions</w:t>
      </w:r>
      <w:r w:rsidR="00396886">
        <w:rPr>
          <w:rFonts w:cs="Courier New"/>
        </w:rPr>
        <w:t>:</w:t>
      </w:r>
    </w:p>
    <w:p w:rsidR="008A1D6F" w:rsidRPr="008A1D6F" w:rsidRDefault="008A1D6F" w:rsidP="008A1D6F">
      <w:pPr>
        <w:pStyle w:val="ListParagraph"/>
        <w:numPr>
          <w:ilvl w:val="3"/>
          <w:numId w:val="14"/>
        </w:numPr>
        <w:spacing w:line="276" w:lineRule="auto"/>
      </w:pPr>
      <w:proofErr w:type="spellStart"/>
      <w:r>
        <w:rPr>
          <w:rFonts w:cs="Courier New"/>
        </w:rPr>
        <w:t>X+y</w:t>
      </w:r>
      <w:proofErr w:type="spellEnd"/>
      <w:r>
        <w:rPr>
          <w:rFonts w:cs="Courier New"/>
        </w:rPr>
        <w:t xml:space="preserve"> (83, string)</w:t>
      </w:r>
    </w:p>
    <w:p w:rsidR="008A1D6F" w:rsidRPr="008A1D6F" w:rsidRDefault="008A1D6F" w:rsidP="008A1D6F">
      <w:pPr>
        <w:pStyle w:val="ListParagraph"/>
        <w:numPr>
          <w:ilvl w:val="3"/>
          <w:numId w:val="14"/>
        </w:numPr>
        <w:spacing w:line="276" w:lineRule="auto"/>
      </w:pPr>
      <w:r>
        <w:rPr>
          <w:rFonts w:cs="Courier New"/>
        </w:rPr>
        <w:t>X-y (5, number)</w:t>
      </w:r>
    </w:p>
    <w:p w:rsidR="008A1D6F" w:rsidRPr="008A1D6F" w:rsidRDefault="008A1D6F" w:rsidP="008A1D6F">
      <w:pPr>
        <w:pStyle w:val="ListParagraph"/>
        <w:numPr>
          <w:ilvl w:val="3"/>
          <w:numId w:val="14"/>
        </w:numPr>
        <w:spacing w:line="276" w:lineRule="auto"/>
      </w:pPr>
      <w:r>
        <w:rPr>
          <w:rFonts w:cs="Courier New"/>
        </w:rPr>
        <w:t>X*y (24, number)</w:t>
      </w:r>
    </w:p>
    <w:p w:rsidR="008A1D6F" w:rsidRPr="003B01CC" w:rsidRDefault="008A1D6F" w:rsidP="008A1D6F">
      <w:pPr>
        <w:pStyle w:val="ListParagraph"/>
        <w:numPr>
          <w:ilvl w:val="3"/>
          <w:numId w:val="14"/>
        </w:numPr>
        <w:spacing w:line="276" w:lineRule="auto"/>
      </w:pPr>
      <w:r>
        <w:rPr>
          <w:rFonts w:cs="Courier New"/>
        </w:rPr>
        <w:t>x/y (2.66, number)</w:t>
      </w:r>
    </w:p>
    <w:p w:rsidR="003B01CC" w:rsidRPr="008A1D6F" w:rsidRDefault="003B01CC" w:rsidP="008A1D6F">
      <w:pPr>
        <w:pStyle w:val="ListParagraph"/>
        <w:numPr>
          <w:ilvl w:val="3"/>
          <w:numId w:val="14"/>
        </w:numPr>
        <w:spacing w:line="276" w:lineRule="auto"/>
      </w:pPr>
      <w:r>
        <w:rPr>
          <w:rFonts w:cs="Courier New"/>
        </w:rPr>
        <w:t>Bring up slide 21 after several minutes to help people out.</w:t>
      </w:r>
    </w:p>
    <w:p w:rsidR="00762098" w:rsidRPr="004916C2" w:rsidRDefault="008A1D6F" w:rsidP="00762098">
      <w:pPr>
        <w:pStyle w:val="ListParagraph"/>
        <w:numPr>
          <w:ilvl w:val="3"/>
          <w:numId w:val="14"/>
        </w:numPr>
        <w:spacing w:line="276" w:lineRule="auto"/>
      </w:pPr>
      <w:r w:rsidRPr="00D00465">
        <w:rPr>
          <w:rFonts w:cs="Courier New"/>
          <w:i/>
        </w:rPr>
        <w:t>Teacher tip:</w:t>
      </w:r>
      <w:r>
        <w:rPr>
          <w:rFonts w:cs="Courier New"/>
        </w:rPr>
        <w:t xml:space="preserve"> </w:t>
      </w:r>
      <w:r w:rsidR="003B01CC">
        <w:rPr>
          <w:rFonts w:cs="Courier New"/>
        </w:rPr>
        <w:t xml:space="preserve">(slide 22) </w:t>
      </w:r>
      <w:r w:rsidR="00D00465">
        <w:rPr>
          <w:rFonts w:cs="Courier New"/>
        </w:rPr>
        <w:t xml:space="preserve">after they’ve puzzled by themselves for a bit, </w:t>
      </w:r>
      <w:r>
        <w:rPr>
          <w:rFonts w:cs="Courier New"/>
        </w:rPr>
        <w:t xml:space="preserve">show class how get both answers at once. One way is </w:t>
      </w:r>
      <w:r w:rsidRPr="003D1689">
        <w:rPr>
          <w:rFonts w:ascii="Courier New" w:hAnsi="Courier New" w:cs="Courier New"/>
        </w:rPr>
        <w:t>console.log(</w:t>
      </w:r>
      <w:r w:rsidR="004916C2" w:rsidRPr="003D1689">
        <w:rPr>
          <w:rFonts w:ascii="Courier New" w:hAnsi="Courier New" w:cs="Courier New"/>
        </w:rPr>
        <w:t>‘</w:t>
      </w:r>
      <w:r w:rsidRPr="003D1689">
        <w:rPr>
          <w:rFonts w:ascii="Courier New" w:hAnsi="Courier New" w:cs="Courier New"/>
        </w:rPr>
        <w:t xml:space="preserve">The value of </w:t>
      </w:r>
      <w:proofErr w:type="spellStart"/>
      <w:r w:rsidRPr="003D1689">
        <w:rPr>
          <w:rFonts w:ascii="Courier New" w:hAnsi="Courier New" w:cs="Courier New"/>
        </w:rPr>
        <w:t>x+y</w:t>
      </w:r>
      <w:proofErr w:type="spellEnd"/>
      <w:r w:rsidRPr="003D1689">
        <w:rPr>
          <w:rFonts w:ascii="Courier New" w:hAnsi="Courier New" w:cs="Courier New"/>
        </w:rPr>
        <w:t xml:space="preserve"> is </w:t>
      </w:r>
      <w:r w:rsidR="004916C2" w:rsidRPr="003D1689">
        <w:rPr>
          <w:rFonts w:ascii="Courier New" w:hAnsi="Courier New" w:cs="Courier New"/>
        </w:rPr>
        <w:t>‘</w:t>
      </w:r>
      <w:r w:rsidRPr="003D1689">
        <w:rPr>
          <w:rFonts w:ascii="Courier New" w:hAnsi="Courier New" w:cs="Courier New"/>
        </w:rPr>
        <w:t xml:space="preserve"> + x + y + </w:t>
      </w:r>
      <w:r w:rsidR="004916C2" w:rsidRPr="003D1689">
        <w:rPr>
          <w:rFonts w:ascii="Courier New" w:hAnsi="Courier New" w:cs="Courier New"/>
        </w:rPr>
        <w:t>‘</w:t>
      </w:r>
      <w:r w:rsidRPr="003D1689">
        <w:rPr>
          <w:rFonts w:ascii="Courier New" w:hAnsi="Courier New" w:cs="Courier New"/>
        </w:rPr>
        <w:t xml:space="preserve"> and the data type is </w:t>
      </w:r>
      <w:r w:rsidR="004916C2" w:rsidRPr="003D1689">
        <w:rPr>
          <w:rFonts w:ascii="Courier New" w:hAnsi="Courier New" w:cs="Courier New"/>
        </w:rPr>
        <w:t>‘</w:t>
      </w:r>
      <w:r w:rsidRPr="003D1689">
        <w:rPr>
          <w:rFonts w:ascii="Courier New" w:hAnsi="Courier New" w:cs="Courier New"/>
        </w:rPr>
        <w:t xml:space="preserve"> + </w:t>
      </w:r>
      <w:proofErr w:type="spellStart"/>
      <w:r w:rsidRPr="003D1689">
        <w:rPr>
          <w:rFonts w:ascii="Courier New" w:hAnsi="Courier New" w:cs="Courier New"/>
        </w:rPr>
        <w:t>typeof</w:t>
      </w:r>
      <w:proofErr w:type="spellEnd"/>
      <w:r w:rsidRPr="003D1689">
        <w:rPr>
          <w:rFonts w:ascii="Courier New" w:hAnsi="Courier New" w:cs="Courier New"/>
        </w:rPr>
        <w:t>(</w:t>
      </w:r>
      <w:proofErr w:type="spellStart"/>
      <w:r w:rsidRPr="003D1689">
        <w:rPr>
          <w:rFonts w:ascii="Courier New" w:hAnsi="Courier New" w:cs="Courier New"/>
        </w:rPr>
        <w:t>x+y</w:t>
      </w:r>
      <w:proofErr w:type="spellEnd"/>
      <w:r w:rsidRPr="003D1689">
        <w:rPr>
          <w:rFonts w:ascii="Courier New" w:hAnsi="Courier New" w:cs="Courier New"/>
        </w:rPr>
        <w:t>))</w:t>
      </w:r>
    </w:p>
    <w:p w:rsidR="004916C2" w:rsidRPr="00762098" w:rsidRDefault="004916C2" w:rsidP="004916C2">
      <w:pPr>
        <w:pStyle w:val="ListParagraph"/>
        <w:numPr>
          <w:ilvl w:val="4"/>
          <w:numId w:val="14"/>
        </w:numPr>
        <w:spacing w:line="276" w:lineRule="auto"/>
      </w:pPr>
      <w:r>
        <w:rPr>
          <w:rFonts w:cs="Courier New"/>
        </w:rPr>
        <w:lastRenderedPageBreak/>
        <w:t>Also – remind students for output to be spaced properly, they must include spaces in the strings.</w:t>
      </w:r>
    </w:p>
    <w:p w:rsidR="00626775" w:rsidRPr="00762098" w:rsidRDefault="00762098" w:rsidP="00762098">
      <w:pPr>
        <w:pStyle w:val="ListParagraph"/>
        <w:numPr>
          <w:ilvl w:val="1"/>
          <w:numId w:val="14"/>
        </w:numPr>
        <w:spacing w:line="276" w:lineRule="auto"/>
        <w:rPr>
          <w:i/>
        </w:rPr>
      </w:pPr>
      <w:r w:rsidRPr="00762098">
        <w:rPr>
          <w:rFonts w:cs="Courier New"/>
          <w:i/>
        </w:rPr>
        <w:t>Activity: solo exercises – have classes work out answers by themselves, then discuss solutions as a group.</w:t>
      </w:r>
    </w:p>
    <w:p w:rsidR="00762098" w:rsidRDefault="00762098" w:rsidP="00762098">
      <w:pPr>
        <w:pStyle w:val="ListParagraph"/>
        <w:numPr>
          <w:ilvl w:val="2"/>
          <w:numId w:val="14"/>
        </w:numPr>
        <w:spacing w:line="276" w:lineRule="auto"/>
      </w:pPr>
      <w:r>
        <w:t xml:space="preserve">Exercise 1: </w:t>
      </w:r>
      <w:r w:rsidR="003B01CC">
        <w:t xml:space="preserve">(slide 24) </w:t>
      </w:r>
      <w:r>
        <w:t>age calculator</w:t>
      </w:r>
    </w:p>
    <w:p w:rsidR="00762098" w:rsidRDefault="00762098" w:rsidP="00762098">
      <w:pPr>
        <w:pStyle w:val="ListParagraph"/>
        <w:numPr>
          <w:ilvl w:val="3"/>
          <w:numId w:val="14"/>
        </w:numPr>
        <w:spacing w:line="276" w:lineRule="auto"/>
      </w:pPr>
      <w:r>
        <w:t>Store the current year in a variable.</w:t>
      </w:r>
    </w:p>
    <w:p w:rsidR="00762098" w:rsidRDefault="00762098" w:rsidP="00762098">
      <w:pPr>
        <w:pStyle w:val="ListParagraph"/>
        <w:numPr>
          <w:ilvl w:val="3"/>
          <w:numId w:val="14"/>
        </w:numPr>
        <w:spacing w:line="276" w:lineRule="auto"/>
      </w:pPr>
      <w:r>
        <w:t>Store their birth year in a variable.</w:t>
      </w:r>
    </w:p>
    <w:p w:rsidR="00762098" w:rsidRDefault="00762098" w:rsidP="00762098">
      <w:pPr>
        <w:pStyle w:val="ListParagraph"/>
        <w:numPr>
          <w:ilvl w:val="3"/>
          <w:numId w:val="14"/>
        </w:numPr>
        <w:spacing w:line="276" w:lineRule="auto"/>
      </w:pPr>
      <w:r>
        <w:t>Calculate their 2 possible ages based on the stored values.</w:t>
      </w:r>
    </w:p>
    <w:p w:rsidR="00762098" w:rsidRDefault="00762098" w:rsidP="00762098">
      <w:pPr>
        <w:pStyle w:val="ListParagraph"/>
        <w:numPr>
          <w:ilvl w:val="3"/>
          <w:numId w:val="14"/>
        </w:numPr>
        <w:spacing w:line="276" w:lineRule="auto"/>
      </w:pPr>
      <w:r>
        <w:t>Output them to the console like so: "They are either NN or NN"</w:t>
      </w:r>
    </w:p>
    <w:p w:rsidR="00762098" w:rsidRDefault="00762098" w:rsidP="00762098">
      <w:pPr>
        <w:pStyle w:val="ListParagraph"/>
        <w:numPr>
          <w:ilvl w:val="3"/>
          <w:numId w:val="14"/>
        </w:numPr>
        <w:spacing w:line="276" w:lineRule="auto"/>
      </w:pPr>
      <w:r w:rsidRPr="00762098">
        <w:rPr>
          <w:i/>
        </w:rPr>
        <w:t xml:space="preserve">One solution: </w:t>
      </w:r>
      <w:r w:rsidRPr="00762098">
        <w:rPr>
          <w:i/>
        </w:rPr>
        <w:br/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 xml:space="preserve"> year = 1976</w:t>
      </w:r>
      <w:r w:rsidRPr="00762098">
        <w:rPr>
          <w:rFonts w:ascii="Courier New" w:hAnsi="Courier New" w:cs="Courier New"/>
        </w:rPr>
        <w:t>;</w:t>
      </w:r>
      <w:r w:rsidRPr="00762098"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 xml:space="preserve"> now  = 2014</w:t>
      </w:r>
      <w:r w:rsidRPr="00762098">
        <w:rPr>
          <w:rFonts w:ascii="Courier New" w:hAnsi="Courier New" w:cs="Courier New"/>
        </w:rPr>
        <w:t>;</w:t>
      </w:r>
      <w:r w:rsidRPr="00762098">
        <w:rPr>
          <w:rFonts w:ascii="Courier New" w:hAnsi="Courier New" w:cs="Courier New"/>
        </w:rPr>
        <w:br/>
      </w:r>
      <w:proofErr w:type="spellStart"/>
      <w:r w:rsidRPr="00762098">
        <w:rPr>
          <w:rFonts w:ascii="Courier New" w:hAnsi="Courier New" w:cs="Courier New"/>
        </w:rPr>
        <w:t>var</w:t>
      </w:r>
      <w:proofErr w:type="spellEnd"/>
      <w:r w:rsidRPr="00762098">
        <w:rPr>
          <w:rFonts w:ascii="Courier New" w:hAnsi="Courier New" w:cs="Courier New"/>
        </w:rPr>
        <w:t xml:space="preserve"> age  = now - year;</w:t>
      </w:r>
      <w:r w:rsidRPr="00762098">
        <w:rPr>
          <w:rFonts w:ascii="Courier New" w:hAnsi="Courier New" w:cs="Courier New"/>
        </w:rPr>
        <w:br/>
        <w:t>console.log('They are either ' + age + ' or ' + (age - 1));</w:t>
      </w:r>
    </w:p>
    <w:p w:rsidR="00762098" w:rsidRDefault="00762098" w:rsidP="00762098">
      <w:pPr>
        <w:pStyle w:val="ListParagraph"/>
        <w:numPr>
          <w:ilvl w:val="2"/>
          <w:numId w:val="14"/>
        </w:numPr>
        <w:spacing w:line="276" w:lineRule="auto"/>
      </w:pPr>
      <w:r>
        <w:t xml:space="preserve">Exercise 2: </w:t>
      </w:r>
      <w:r w:rsidR="003B01CC">
        <w:t xml:space="preserve">(slide 25) </w:t>
      </w:r>
      <w:r>
        <w:t>geometry</w:t>
      </w:r>
    </w:p>
    <w:p w:rsidR="00762098" w:rsidRDefault="00762098" w:rsidP="00762098">
      <w:pPr>
        <w:pStyle w:val="ListParagraph"/>
        <w:numPr>
          <w:ilvl w:val="3"/>
          <w:numId w:val="14"/>
        </w:numPr>
        <w:spacing w:line="276" w:lineRule="auto"/>
      </w:pPr>
      <w:proofErr w:type="gramStart"/>
      <w:r>
        <w:t>find</w:t>
      </w:r>
      <w:proofErr w:type="gramEnd"/>
      <w:r>
        <w:t xml:space="preserve"> the circumference and area of a circle</w:t>
      </w:r>
      <w:r w:rsidR="00396886">
        <w:t>.</w:t>
      </w:r>
      <w:r>
        <w:t xml:space="preserve"> </w:t>
      </w:r>
    </w:p>
    <w:p w:rsidR="00762098" w:rsidRDefault="00762098" w:rsidP="00762098">
      <w:pPr>
        <w:pStyle w:val="ListParagraph"/>
        <w:numPr>
          <w:ilvl w:val="3"/>
          <w:numId w:val="14"/>
        </w:numPr>
        <w:spacing w:line="276" w:lineRule="auto"/>
      </w:pPr>
      <w:r>
        <w:t>Store a radius into a variable.</w:t>
      </w:r>
    </w:p>
    <w:p w:rsidR="00762098" w:rsidRDefault="00762098" w:rsidP="00762098">
      <w:pPr>
        <w:pStyle w:val="ListParagraph"/>
        <w:numPr>
          <w:ilvl w:val="3"/>
          <w:numId w:val="14"/>
        </w:numPr>
        <w:spacing w:line="276" w:lineRule="auto"/>
      </w:pPr>
      <w:r>
        <w:t>Calculate the circumference based on the radius (pi*diameter), and output "The circumference is NN".</w:t>
      </w:r>
    </w:p>
    <w:p w:rsidR="00762098" w:rsidRDefault="00762098" w:rsidP="00762098">
      <w:pPr>
        <w:pStyle w:val="ListParagraph"/>
        <w:numPr>
          <w:ilvl w:val="3"/>
          <w:numId w:val="14"/>
        </w:numPr>
        <w:spacing w:line="276" w:lineRule="auto"/>
      </w:pPr>
      <w:r>
        <w:t>Calculate the area based on the radius (pi*r</w:t>
      </w:r>
      <w:r w:rsidR="003D1689">
        <w:t>*r</w:t>
      </w:r>
      <w:r>
        <w:t>), and output "The area is NN".</w:t>
      </w:r>
    </w:p>
    <w:p w:rsidR="00762098" w:rsidRPr="00762098" w:rsidRDefault="00762098" w:rsidP="00762098">
      <w:pPr>
        <w:pStyle w:val="ListParagraph"/>
        <w:numPr>
          <w:ilvl w:val="3"/>
          <w:numId w:val="14"/>
        </w:numPr>
        <w:spacing w:line="276" w:lineRule="auto"/>
      </w:pPr>
      <w:r w:rsidRPr="00762098">
        <w:rPr>
          <w:i/>
        </w:rPr>
        <w:t>One solution:</w:t>
      </w:r>
      <w:r w:rsidRPr="00762098">
        <w:rPr>
          <w:i/>
        </w:rPr>
        <w:br/>
      </w:r>
      <w:proofErr w:type="spellStart"/>
      <w:r w:rsidRPr="00762098">
        <w:rPr>
          <w:rFonts w:ascii="Courier New" w:hAnsi="Courier New" w:cs="Courier New"/>
        </w:rPr>
        <w:t>var</w:t>
      </w:r>
      <w:proofErr w:type="spellEnd"/>
      <w:r w:rsidRPr="00762098">
        <w:rPr>
          <w:rFonts w:ascii="Courier New" w:hAnsi="Courier New" w:cs="Courier New"/>
        </w:rPr>
        <w:t xml:space="preserve"> radius = 3;</w:t>
      </w:r>
      <w:r w:rsidRPr="00762098">
        <w:rPr>
          <w:rFonts w:ascii="Courier New" w:hAnsi="Courier New" w:cs="Courier New"/>
        </w:rPr>
        <w:br/>
      </w:r>
      <w:proofErr w:type="spellStart"/>
      <w:r w:rsidRPr="00762098">
        <w:rPr>
          <w:rFonts w:ascii="Courier New" w:hAnsi="Courier New" w:cs="Courier New"/>
        </w:rPr>
        <w:t>var</w:t>
      </w:r>
      <w:proofErr w:type="spellEnd"/>
      <w:r w:rsidRPr="00762098">
        <w:rPr>
          <w:rFonts w:ascii="Courier New" w:hAnsi="Courier New" w:cs="Courier New"/>
        </w:rPr>
        <w:t xml:space="preserve"> circumference = </w:t>
      </w:r>
      <w:proofErr w:type="spellStart"/>
      <w:r w:rsidRPr="00762098">
        <w:rPr>
          <w:rFonts w:ascii="Courier New" w:hAnsi="Courier New" w:cs="Courier New"/>
        </w:rPr>
        <w:t>Math.PI</w:t>
      </w:r>
      <w:proofErr w:type="spellEnd"/>
      <w:r w:rsidRPr="00762098">
        <w:rPr>
          <w:rFonts w:ascii="Courier New" w:hAnsi="Courier New" w:cs="Courier New"/>
        </w:rPr>
        <w:t xml:space="preserve"> * 2*radius;</w:t>
      </w:r>
      <w:r w:rsidRPr="00762098">
        <w:rPr>
          <w:rFonts w:ascii="Courier New" w:hAnsi="Courier New" w:cs="Courier New"/>
        </w:rPr>
        <w:br/>
        <w:t>console.log("The circumference is " + circumference);</w:t>
      </w:r>
      <w:r w:rsidRPr="00762098">
        <w:rPr>
          <w:rFonts w:ascii="Courier New" w:hAnsi="Courier New" w:cs="Courier New"/>
        </w:rPr>
        <w:br/>
      </w:r>
      <w:proofErr w:type="spellStart"/>
      <w:r w:rsidRPr="00762098">
        <w:rPr>
          <w:rFonts w:ascii="Courier New" w:hAnsi="Courier New" w:cs="Courier New"/>
        </w:rPr>
        <w:t>var</w:t>
      </w:r>
      <w:proofErr w:type="spellEnd"/>
      <w:r w:rsidRPr="00762098">
        <w:rPr>
          <w:rFonts w:ascii="Courier New" w:hAnsi="Courier New" w:cs="Courier New"/>
        </w:rPr>
        <w:t xml:space="preserve"> area = </w:t>
      </w:r>
      <w:proofErr w:type="spellStart"/>
      <w:r w:rsidRPr="00762098">
        <w:rPr>
          <w:rFonts w:ascii="Courier New" w:hAnsi="Courier New" w:cs="Courier New"/>
        </w:rPr>
        <w:t>Math.PI</w:t>
      </w:r>
      <w:proofErr w:type="spellEnd"/>
      <w:r w:rsidRPr="00762098">
        <w:rPr>
          <w:rFonts w:ascii="Courier New" w:hAnsi="Courier New" w:cs="Courier New"/>
        </w:rPr>
        <w:t xml:space="preserve"> * radius*radius;</w:t>
      </w:r>
      <w:r w:rsidRPr="00762098">
        <w:rPr>
          <w:rFonts w:ascii="Courier New" w:hAnsi="Courier New" w:cs="Courier New"/>
        </w:rPr>
        <w:br/>
        <w:t>console.log("The area is " + area);</w:t>
      </w:r>
    </w:p>
    <w:p w:rsidR="00762098" w:rsidRPr="00B2284B" w:rsidRDefault="001E472D" w:rsidP="00762098">
      <w:pPr>
        <w:pStyle w:val="ListParagraph"/>
        <w:numPr>
          <w:ilvl w:val="0"/>
          <w:numId w:val="14"/>
        </w:numPr>
        <w:spacing w:line="276" w:lineRule="auto"/>
        <w:rPr>
          <w:b/>
        </w:rPr>
      </w:pPr>
      <w:r>
        <w:rPr>
          <w:rFonts w:ascii="Gotham Bold" w:hAnsi="Gotham Bold"/>
          <w:b/>
        </w:rPr>
        <w:t xml:space="preserve">(20) </w:t>
      </w:r>
      <w:r w:rsidR="002C7EE2" w:rsidRPr="002C7EE2">
        <w:rPr>
          <w:rFonts w:ascii="Gotham Bold" w:hAnsi="Gotham Bold"/>
          <w:b/>
        </w:rPr>
        <w:t>Functions</w:t>
      </w:r>
    </w:p>
    <w:p w:rsidR="00762098" w:rsidRPr="00B2284B" w:rsidRDefault="00B2284B" w:rsidP="00FD4194">
      <w:pPr>
        <w:pStyle w:val="ListParagraph"/>
        <w:numPr>
          <w:ilvl w:val="1"/>
          <w:numId w:val="14"/>
        </w:numPr>
        <w:spacing w:line="276" w:lineRule="auto"/>
        <w:rPr>
          <w:i/>
        </w:rPr>
      </w:pPr>
      <w:r w:rsidRPr="00B2284B">
        <w:rPr>
          <w:i/>
        </w:rPr>
        <w:t>Explanation</w:t>
      </w:r>
    </w:p>
    <w:p w:rsidR="00B2284B" w:rsidRDefault="003B01CC" w:rsidP="00B2284B">
      <w:pPr>
        <w:pStyle w:val="ListParagraph"/>
        <w:numPr>
          <w:ilvl w:val="2"/>
          <w:numId w:val="14"/>
        </w:numPr>
        <w:spacing w:line="276" w:lineRule="auto"/>
      </w:pPr>
      <w:r>
        <w:t xml:space="preserve">(slide 26) </w:t>
      </w:r>
      <w:r w:rsidR="00B2284B">
        <w:t>Functions are reusable collections of statements – if we have to do the same thing again and again in a program, we can write a function and then call it.</w:t>
      </w:r>
    </w:p>
    <w:p w:rsidR="00B2284B" w:rsidRDefault="00B2284B" w:rsidP="00B2284B">
      <w:pPr>
        <w:pStyle w:val="ListParagraph"/>
        <w:numPr>
          <w:ilvl w:val="2"/>
          <w:numId w:val="14"/>
        </w:numPr>
        <w:spacing w:line="276" w:lineRule="auto"/>
      </w:pPr>
      <w:r>
        <w:t xml:space="preserve">Functions are declared, just like variables, </w:t>
      </w:r>
      <w:r w:rsidR="0063277F">
        <w:t xml:space="preserve">but </w:t>
      </w:r>
      <w:r>
        <w:t>with the name “function”</w:t>
      </w:r>
      <w:r w:rsidR="0063277F">
        <w:t>. Give it a name, two parentheses (more on that in a second) and then we have the curly brackets around the statements that make up our function</w:t>
      </w:r>
      <w:r w:rsidR="00EA7A11">
        <w:t>.</w:t>
      </w:r>
    </w:p>
    <w:p w:rsidR="0063277F" w:rsidRDefault="0063277F" w:rsidP="0063277F">
      <w:pPr>
        <w:pStyle w:val="ListParagraph"/>
        <w:numPr>
          <w:ilvl w:val="3"/>
          <w:numId w:val="14"/>
        </w:numPr>
        <w:spacing w:line="276" w:lineRule="auto"/>
      </w:pPr>
      <w:r>
        <w:t>We don’t have a semicolon at the end of the function – you don’t put one on a compound statement</w:t>
      </w:r>
      <w:r w:rsidR="00EA7A11">
        <w:t>.</w:t>
      </w:r>
    </w:p>
    <w:p w:rsidR="0063277F" w:rsidRDefault="0063277F" w:rsidP="0063277F">
      <w:pPr>
        <w:pStyle w:val="ListParagraph"/>
        <w:numPr>
          <w:ilvl w:val="2"/>
          <w:numId w:val="14"/>
        </w:numPr>
        <w:spacing w:line="276" w:lineRule="auto"/>
      </w:pPr>
      <w:r>
        <w:t xml:space="preserve">Functions aren’t run right away – they’re stored in memory until you call them. We call a function by writing its name. </w:t>
      </w:r>
    </w:p>
    <w:p w:rsidR="009C4977" w:rsidRDefault="003B01CC" w:rsidP="0063277F">
      <w:pPr>
        <w:pStyle w:val="ListParagraph"/>
        <w:numPr>
          <w:ilvl w:val="2"/>
          <w:numId w:val="14"/>
        </w:numPr>
        <w:spacing w:line="276" w:lineRule="auto"/>
      </w:pPr>
      <w:r>
        <w:t xml:space="preserve">(slide 27) </w:t>
      </w:r>
      <w:r w:rsidR="009C4977">
        <w:t>Functions can also have arguments – values that the function needs to return a result. These go inside the parentheses. You can have one, or many separated by commas</w:t>
      </w:r>
      <w:r>
        <w:t xml:space="preserve"> (slide 28)</w:t>
      </w:r>
      <w:r w:rsidR="009C4977">
        <w:t>.</w:t>
      </w:r>
    </w:p>
    <w:p w:rsidR="00277A49" w:rsidRDefault="00277A49" w:rsidP="0063277F">
      <w:pPr>
        <w:pStyle w:val="ListParagraph"/>
        <w:numPr>
          <w:ilvl w:val="2"/>
          <w:numId w:val="14"/>
        </w:numPr>
        <w:spacing w:line="276" w:lineRule="auto"/>
      </w:pPr>
      <w:r>
        <w:t>Coding conventions – use new lines between statements and indent to show blocks</w:t>
      </w:r>
      <w:r w:rsidR="00EA7A11">
        <w:t>.</w:t>
      </w:r>
    </w:p>
    <w:p w:rsidR="009C4977" w:rsidRDefault="009C4977" w:rsidP="009C4977">
      <w:pPr>
        <w:pStyle w:val="ListParagraph"/>
        <w:numPr>
          <w:ilvl w:val="1"/>
          <w:numId w:val="14"/>
        </w:numPr>
        <w:spacing w:line="276" w:lineRule="auto"/>
      </w:pPr>
      <w:r>
        <w:rPr>
          <w:i/>
        </w:rPr>
        <w:t>Activity: write a function that writes someone’s name to the console</w:t>
      </w:r>
    </w:p>
    <w:p w:rsidR="009C4977" w:rsidRPr="009C4977" w:rsidRDefault="009C4977" w:rsidP="009C4977">
      <w:pPr>
        <w:pStyle w:val="ListParagraph"/>
        <w:numPr>
          <w:ilvl w:val="2"/>
          <w:numId w:val="14"/>
        </w:numPr>
        <w:spacing w:line="276" w:lineRule="auto"/>
        <w:rPr>
          <w:rFonts w:ascii="Courier New" w:hAnsi="Courier New" w:cs="Courier New"/>
        </w:rPr>
      </w:pPr>
      <w:r>
        <w:t>Walk them through the following:</w:t>
      </w:r>
      <w:r>
        <w:br/>
      </w:r>
      <w:r w:rsidRPr="009C4977">
        <w:rPr>
          <w:rFonts w:ascii="Courier New" w:hAnsi="Courier New" w:cs="Courier New"/>
        </w:rPr>
        <w:t xml:space="preserve">function </w:t>
      </w:r>
      <w:proofErr w:type="spellStart"/>
      <w:r w:rsidRPr="009C4977">
        <w:rPr>
          <w:rFonts w:ascii="Courier New" w:hAnsi="Courier New" w:cs="Courier New"/>
        </w:rPr>
        <w:t>sayMyName</w:t>
      </w:r>
      <w:proofErr w:type="spellEnd"/>
      <w:r w:rsidRPr="009C4977">
        <w:rPr>
          <w:rFonts w:ascii="Courier New" w:hAnsi="Courier New" w:cs="Courier New"/>
        </w:rPr>
        <w:t>(name) {</w:t>
      </w:r>
      <w:r w:rsidRPr="009C4977">
        <w:rPr>
          <w:rFonts w:ascii="Courier New" w:hAnsi="Courier New" w:cs="Courier New"/>
        </w:rPr>
        <w:br/>
        <w:t xml:space="preserve">    console.log(‘Hi,</w:t>
      </w:r>
      <w:r w:rsidR="003B7151">
        <w:rPr>
          <w:rFonts w:ascii="Courier New" w:hAnsi="Courier New" w:cs="Courier New"/>
        </w:rPr>
        <w:t xml:space="preserve"> ’</w:t>
      </w:r>
      <w:r w:rsidRPr="009C4977">
        <w:rPr>
          <w:rFonts w:ascii="Courier New" w:hAnsi="Courier New" w:cs="Courier New"/>
        </w:rPr>
        <w:t xml:space="preserve"> + name);</w:t>
      </w:r>
      <w:r w:rsidRPr="009C4977">
        <w:rPr>
          <w:rFonts w:ascii="Courier New" w:hAnsi="Courier New" w:cs="Courier New"/>
        </w:rPr>
        <w:br/>
        <w:t>}</w:t>
      </w:r>
    </w:p>
    <w:p w:rsidR="009C4977" w:rsidRPr="009C4977" w:rsidRDefault="009C4977" w:rsidP="009C4977">
      <w:pPr>
        <w:pStyle w:val="ListParagraph"/>
        <w:numPr>
          <w:ilvl w:val="2"/>
          <w:numId w:val="14"/>
        </w:numPr>
        <w:spacing w:line="276" w:lineRule="auto"/>
        <w:rPr>
          <w:i/>
        </w:rPr>
      </w:pPr>
      <w:r>
        <w:lastRenderedPageBreak/>
        <w:t xml:space="preserve">Have the class call the function at least three times with different arguments. </w:t>
      </w:r>
      <w:r w:rsidR="003D1689">
        <w:t>i.e.:</w:t>
      </w:r>
      <w:r w:rsidR="003D1689">
        <w:br/>
      </w:r>
      <w:proofErr w:type="spellStart"/>
      <w:r w:rsidR="003D1689" w:rsidRPr="003D1689">
        <w:rPr>
          <w:rFonts w:ascii="Courier New" w:hAnsi="Courier New" w:cs="Courier New"/>
        </w:rPr>
        <w:t>sayMyName</w:t>
      </w:r>
      <w:proofErr w:type="spellEnd"/>
      <w:r w:rsidR="003D1689" w:rsidRPr="003D1689">
        <w:rPr>
          <w:rFonts w:ascii="Courier New" w:hAnsi="Courier New" w:cs="Courier New"/>
        </w:rPr>
        <w:t>(‘Ted’);</w:t>
      </w:r>
      <w:r w:rsidR="003D1689" w:rsidRPr="003D1689">
        <w:rPr>
          <w:rFonts w:ascii="Courier New" w:hAnsi="Courier New" w:cs="Courier New"/>
        </w:rPr>
        <w:br/>
      </w:r>
      <w:proofErr w:type="spellStart"/>
      <w:r w:rsidR="003D1689" w:rsidRPr="003D1689">
        <w:rPr>
          <w:rFonts w:ascii="Courier New" w:hAnsi="Courier New" w:cs="Courier New"/>
        </w:rPr>
        <w:t>sayMyName</w:t>
      </w:r>
      <w:proofErr w:type="spellEnd"/>
      <w:r w:rsidR="003D1689" w:rsidRPr="003D1689">
        <w:rPr>
          <w:rFonts w:ascii="Courier New" w:hAnsi="Courier New" w:cs="Courier New"/>
        </w:rPr>
        <w:t>(‘Ned);</w:t>
      </w:r>
      <w:r w:rsidR="003D1689" w:rsidRPr="003D1689">
        <w:rPr>
          <w:rFonts w:ascii="Courier New" w:hAnsi="Courier New" w:cs="Courier New"/>
        </w:rPr>
        <w:br/>
      </w:r>
      <w:proofErr w:type="spellStart"/>
      <w:r w:rsidR="003D1689" w:rsidRPr="003D1689">
        <w:rPr>
          <w:rFonts w:ascii="Courier New" w:hAnsi="Courier New" w:cs="Courier New"/>
        </w:rPr>
        <w:t>sayMyName</w:t>
      </w:r>
      <w:proofErr w:type="spellEnd"/>
      <w:r w:rsidR="003D1689" w:rsidRPr="003D1689">
        <w:rPr>
          <w:rFonts w:ascii="Courier New" w:hAnsi="Courier New" w:cs="Courier New"/>
        </w:rPr>
        <w:t>(‘Fred’);</w:t>
      </w:r>
    </w:p>
    <w:p w:rsidR="009C4977" w:rsidRDefault="009C4977" w:rsidP="009C4977">
      <w:pPr>
        <w:pStyle w:val="ListParagraph"/>
        <w:numPr>
          <w:ilvl w:val="1"/>
          <w:numId w:val="14"/>
        </w:numPr>
        <w:spacing w:line="276" w:lineRule="auto"/>
        <w:rPr>
          <w:i/>
        </w:rPr>
      </w:pPr>
      <w:r w:rsidRPr="009C4977">
        <w:rPr>
          <w:i/>
        </w:rPr>
        <w:t>Activity: write a function that calculates a sum</w:t>
      </w:r>
    </w:p>
    <w:p w:rsidR="009C4977" w:rsidRPr="009C4977" w:rsidRDefault="009C4977" w:rsidP="009C4977">
      <w:pPr>
        <w:pStyle w:val="ListParagraph"/>
        <w:numPr>
          <w:ilvl w:val="2"/>
          <w:numId w:val="14"/>
        </w:numPr>
        <w:spacing w:line="276" w:lineRule="auto"/>
        <w:rPr>
          <w:i/>
        </w:rPr>
      </w:pPr>
      <w:r>
        <w:t>Walk through the following:</w:t>
      </w:r>
      <w:r>
        <w:br/>
      </w:r>
      <w:r w:rsidRPr="00277A49">
        <w:rPr>
          <w:rFonts w:ascii="Courier New" w:hAnsi="Courier New" w:cs="Courier New"/>
        </w:rPr>
        <w:t>function sum(num1, num2) {</w:t>
      </w:r>
      <w:r w:rsidRPr="00277A49">
        <w:rPr>
          <w:rFonts w:ascii="Courier New" w:hAnsi="Courier New" w:cs="Courier New"/>
        </w:rPr>
        <w:br/>
      </w:r>
      <w:r w:rsidR="00813EB5">
        <w:rPr>
          <w:rFonts w:ascii="Courier New" w:hAnsi="Courier New" w:cs="Courier New"/>
        </w:rPr>
        <w:t xml:space="preserve">    </w:t>
      </w:r>
      <w:proofErr w:type="spellStart"/>
      <w:r w:rsidRPr="00277A49">
        <w:rPr>
          <w:rFonts w:ascii="Courier New" w:hAnsi="Courier New" w:cs="Courier New"/>
        </w:rPr>
        <w:t>var</w:t>
      </w:r>
      <w:proofErr w:type="spellEnd"/>
      <w:r w:rsidRPr="00277A49">
        <w:rPr>
          <w:rFonts w:ascii="Courier New" w:hAnsi="Courier New" w:cs="Courier New"/>
        </w:rPr>
        <w:t xml:space="preserve"> result = num1 + num2;</w:t>
      </w:r>
      <w:r w:rsidRPr="00277A49">
        <w:rPr>
          <w:rFonts w:ascii="Courier New" w:hAnsi="Courier New" w:cs="Courier New"/>
        </w:rPr>
        <w:br/>
      </w:r>
      <w:r w:rsidR="00813EB5">
        <w:rPr>
          <w:rFonts w:ascii="Courier New" w:hAnsi="Courier New" w:cs="Courier New"/>
        </w:rPr>
        <w:t xml:space="preserve">    </w:t>
      </w:r>
      <w:r w:rsidRPr="00277A49">
        <w:rPr>
          <w:rFonts w:ascii="Courier New" w:hAnsi="Courier New" w:cs="Courier New"/>
        </w:rPr>
        <w:t>console.log(result);</w:t>
      </w:r>
      <w:r w:rsidRPr="00277A49">
        <w:rPr>
          <w:rFonts w:ascii="Courier New" w:hAnsi="Courier New" w:cs="Courier New"/>
        </w:rPr>
        <w:br/>
        <w:t>}</w:t>
      </w:r>
    </w:p>
    <w:p w:rsidR="00277A49" w:rsidRPr="000364F0" w:rsidRDefault="00277A49" w:rsidP="00277A49">
      <w:pPr>
        <w:pStyle w:val="ListParagraph"/>
        <w:numPr>
          <w:ilvl w:val="2"/>
          <w:numId w:val="14"/>
        </w:numPr>
        <w:spacing w:line="276" w:lineRule="auto"/>
        <w:rPr>
          <w:i/>
        </w:rPr>
      </w:pPr>
      <w:r>
        <w:t xml:space="preserve">Have the class call the function at least three times with different arguments. </w:t>
      </w:r>
    </w:p>
    <w:p w:rsidR="000364F0" w:rsidRPr="000364F0" w:rsidRDefault="000364F0" w:rsidP="000364F0">
      <w:pPr>
        <w:pStyle w:val="ListParagraph"/>
        <w:numPr>
          <w:ilvl w:val="1"/>
          <w:numId w:val="14"/>
        </w:numPr>
        <w:spacing w:line="276" w:lineRule="auto"/>
        <w:rPr>
          <w:i/>
        </w:rPr>
      </w:pPr>
      <w:r w:rsidRPr="000364F0">
        <w:rPr>
          <w:i/>
        </w:rPr>
        <w:t>Explanation</w:t>
      </w:r>
    </w:p>
    <w:p w:rsidR="000364F0" w:rsidRPr="000364F0" w:rsidRDefault="001E472D" w:rsidP="000364F0">
      <w:pPr>
        <w:pStyle w:val="ListParagraph"/>
        <w:numPr>
          <w:ilvl w:val="2"/>
          <w:numId w:val="14"/>
        </w:numPr>
        <w:spacing w:line="276" w:lineRule="auto"/>
        <w:rPr>
          <w:i/>
        </w:rPr>
      </w:pPr>
      <w:r>
        <w:t xml:space="preserve">(slide 29) </w:t>
      </w:r>
      <w:r w:rsidR="000364F0">
        <w:t>You can also pass variables to functions as arguments.</w:t>
      </w:r>
    </w:p>
    <w:p w:rsidR="000364F0" w:rsidRPr="00813EB5" w:rsidRDefault="00911379" w:rsidP="00813EB5">
      <w:pPr>
        <w:pStyle w:val="ListParagraph"/>
        <w:numPr>
          <w:ilvl w:val="3"/>
          <w:numId w:val="14"/>
        </w:numPr>
        <w:spacing w:line="276" w:lineRule="auto"/>
        <w:rPr>
          <w:i/>
        </w:rPr>
      </w:pPr>
      <w:r>
        <w:rPr>
          <w:i/>
        </w:rPr>
        <w:t xml:space="preserve">Activity: </w:t>
      </w:r>
      <w:r w:rsidR="000364F0">
        <w:t>As demonstration, have class make a variable, assign it a numeric value, and use it as an argument in the sum function</w:t>
      </w:r>
      <w:r w:rsidR="00813EB5">
        <w:t>:</w:t>
      </w:r>
      <w:r w:rsidR="00813EB5">
        <w:br/>
      </w:r>
      <w:proofErr w:type="spellStart"/>
      <w:r w:rsidR="008C7C09" w:rsidRPr="008C7C09">
        <w:rPr>
          <w:rFonts w:ascii="Courier New" w:hAnsi="Courier New" w:cs="Courier New"/>
        </w:rPr>
        <w:t>var</w:t>
      </w:r>
      <w:proofErr w:type="spellEnd"/>
      <w:r w:rsidR="008C7C09" w:rsidRPr="008C7C09">
        <w:rPr>
          <w:rFonts w:ascii="Courier New" w:hAnsi="Courier New" w:cs="Courier New"/>
        </w:rPr>
        <w:t xml:space="preserve"> </w:t>
      </w:r>
      <w:proofErr w:type="spellStart"/>
      <w:r w:rsidR="008C7C09" w:rsidRPr="008C7C09">
        <w:rPr>
          <w:rFonts w:ascii="Courier New" w:hAnsi="Courier New" w:cs="Courier New"/>
        </w:rPr>
        <w:t>smallNum</w:t>
      </w:r>
      <w:proofErr w:type="spellEnd"/>
      <w:r w:rsidR="008C7C09" w:rsidRPr="008C7C09">
        <w:rPr>
          <w:rFonts w:ascii="Courier New" w:hAnsi="Courier New" w:cs="Courier New"/>
        </w:rPr>
        <w:t xml:space="preserve"> = 3;</w:t>
      </w:r>
      <w:r w:rsidR="008C7C09" w:rsidRPr="008C7C09">
        <w:rPr>
          <w:rFonts w:ascii="Courier New" w:hAnsi="Courier New" w:cs="Courier New"/>
        </w:rPr>
        <w:br/>
      </w:r>
      <w:proofErr w:type="spellStart"/>
      <w:r w:rsidR="008C7C09" w:rsidRPr="008C7C09">
        <w:rPr>
          <w:rFonts w:ascii="Courier New" w:hAnsi="Courier New" w:cs="Courier New"/>
        </w:rPr>
        <w:t>var</w:t>
      </w:r>
      <w:proofErr w:type="spellEnd"/>
      <w:r w:rsidR="008C7C09" w:rsidRPr="008C7C09">
        <w:rPr>
          <w:rFonts w:ascii="Courier New" w:hAnsi="Courier New" w:cs="Courier New"/>
        </w:rPr>
        <w:t xml:space="preserve"> </w:t>
      </w:r>
      <w:proofErr w:type="spellStart"/>
      <w:r w:rsidR="008C7C09" w:rsidRPr="008C7C09">
        <w:rPr>
          <w:rFonts w:ascii="Courier New" w:hAnsi="Courier New" w:cs="Courier New"/>
        </w:rPr>
        <w:t>bigNum</w:t>
      </w:r>
      <w:proofErr w:type="spellEnd"/>
      <w:r w:rsidR="008C7C09" w:rsidRPr="008C7C09">
        <w:rPr>
          <w:rFonts w:ascii="Courier New" w:hAnsi="Courier New" w:cs="Courier New"/>
        </w:rPr>
        <w:t xml:space="preserve"> = 29;</w:t>
      </w:r>
      <w:r w:rsidR="008C7C09" w:rsidRPr="008C7C09">
        <w:rPr>
          <w:rFonts w:ascii="Courier New" w:hAnsi="Courier New" w:cs="Courier New"/>
        </w:rPr>
        <w:br/>
        <w:t>sum(</w:t>
      </w:r>
      <w:proofErr w:type="spellStart"/>
      <w:r w:rsidR="008C7C09" w:rsidRPr="008C7C09">
        <w:rPr>
          <w:rFonts w:ascii="Courier New" w:hAnsi="Courier New" w:cs="Courier New"/>
        </w:rPr>
        <w:t>smallNum</w:t>
      </w:r>
      <w:proofErr w:type="spellEnd"/>
      <w:r w:rsidR="008C7C09" w:rsidRPr="008C7C09">
        <w:rPr>
          <w:rFonts w:ascii="Courier New" w:hAnsi="Courier New" w:cs="Courier New"/>
        </w:rPr>
        <w:t xml:space="preserve">, </w:t>
      </w:r>
      <w:proofErr w:type="spellStart"/>
      <w:r w:rsidR="008C7C09" w:rsidRPr="008C7C09">
        <w:rPr>
          <w:rFonts w:ascii="Courier New" w:hAnsi="Courier New" w:cs="Courier New"/>
        </w:rPr>
        <w:t>bigNum</w:t>
      </w:r>
      <w:proofErr w:type="spellEnd"/>
      <w:r w:rsidR="008C7C09" w:rsidRPr="008C7C09">
        <w:rPr>
          <w:rFonts w:ascii="Courier New" w:hAnsi="Courier New" w:cs="Courier New"/>
        </w:rPr>
        <w:t>);</w:t>
      </w:r>
    </w:p>
    <w:p w:rsidR="00F43DD8" w:rsidRPr="00F43DD8" w:rsidRDefault="00911379" w:rsidP="000364F0">
      <w:pPr>
        <w:pStyle w:val="ListParagraph"/>
        <w:numPr>
          <w:ilvl w:val="2"/>
          <w:numId w:val="14"/>
        </w:numPr>
        <w:spacing w:line="276" w:lineRule="auto"/>
        <w:rPr>
          <w:i/>
        </w:rPr>
      </w:pPr>
      <w:r>
        <w:rPr>
          <w:i/>
        </w:rPr>
        <w:t xml:space="preserve">Discussion: </w:t>
      </w:r>
      <w:r w:rsidR="001E472D" w:rsidRPr="001E472D">
        <w:t xml:space="preserve">(slide 30) </w:t>
      </w:r>
      <w:proofErr w:type="gramStart"/>
      <w:r w:rsidR="000364F0">
        <w:t>The</w:t>
      </w:r>
      <w:proofErr w:type="gramEnd"/>
      <w:r w:rsidR="000364F0">
        <w:t xml:space="preserve"> “return” keyword sends the result of a function back to whoever called it. </w:t>
      </w:r>
      <w:r w:rsidR="00F43DD8">
        <w:t xml:space="preserve">Why would we need this? </w:t>
      </w:r>
    </w:p>
    <w:p w:rsidR="000364F0" w:rsidRPr="00F43DD8" w:rsidRDefault="00F43DD8" w:rsidP="00F43DD8">
      <w:pPr>
        <w:pStyle w:val="ListParagraph"/>
        <w:numPr>
          <w:ilvl w:val="3"/>
          <w:numId w:val="14"/>
        </w:numPr>
        <w:spacing w:line="276" w:lineRule="auto"/>
        <w:rPr>
          <w:i/>
        </w:rPr>
      </w:pPr>
      <w:r>
        <w:t xml:space="preserve">Try assigning the sum function as the value of a new variable, like this: </w:t>
      </w:r>
      <w:proofErr w:type="spellStart"/>
      <w:r w:rsidRPr="00F43DD8">
        <w:rPr>
          <w:rFonts w:ascii="Courier New" w:hAnsi="Courier New" w:cs="Courier New"/>
        </w:rPr>
        <w:t>var</w:t>
      </w:r>
      <w:proofErr w:type="spellEnd"/>
      <w:r w:rsidRPr="00F43DD8">
        <w:rPr>
          <w:rFonts w:ascii="Courier New" w:hAnsi="Courier New" w:cs="Courier New"/>
        </w:rPr>
        <w:t xml:space="preserve"> </w:t>
      </w:r>
      <w:proofErr w:type="spellStart"/>
      <w:r w:rsidRPr="00F43DD8">
        <w:rPr>
          <w:rFonts w:ascii="Courier New" w:hAnsi="Courier New" w:cs="Courier New"/>
        </w:rPr>
        <w:t>bigSum</w:t>
      </w:r>
      <w:proofErr w:type="spellEnd"/>
      <w:r w:rsidRPr="00F43DD8">
        <w:rPr>
          <w:rFonts w:ascii="Courier New" w:hAnsi="Courier New" w:cs="Courier New"/>
        </w:rPr>
        <w:t xml:space="preserve"> = sum(42,123)</w:t>
      </w:r>
      <w:r>
        <w:rPr>
          <w:rFonts w:ascii="Courier New" w:hAnsi="Courier New" w:cs="Courier New"/>
        </w:rPr>
        <w:t>;</w:t>
      </w:r>
    </w:p>
    <w:p w:rsidR="00F43DD8" w:rsidRPr="00F43DD8" w:rsidRDefault="00F43DD8" w:rsidP="00F43DD8">
      <w:pPr>
        <w:pStyle w:val="ListParagraph"/>
        <w:numPr>
          <w:ilvl w:val="3"/>
          <w:numId w:val="14"/>
        </w:numPr>
        <w:spacing w:line="276" w:lineRule="auto"/>
        <w:rPr>
          <w:i/>
        </w:rPr>
      </w:pPr>
      <w:r>
        <w:t xml:space="preserve">Console.log </w:t>
      </w:r>
      <w:proofErr w:type="spellStart"/>
      <w:r>
        <w:t>bigSum</w:t>
      </w:r>
      <w:proofErr w:type="spellEnd"/>
      <w:r>
        <w:t xml:space="preserve">. You’ll receive the answer “undefined” – our sum function sends an answer to the console, but not to who called the function – in this case, </w:t>
      </w:r>
      <w:proofErr w:type="spellStart"/>
      <w:r>
        <w:t>bigSum</w:t>
      </w:r>
      <w:proofErr w:type="spellEnd"/>
      <w:r>
        <w:t xml:space="preserve"> - so </w:t>
      </w:r>
      <w:proofErr w:type="spellStart"/>
      <w:r>
        <w:t>bigSum</w:t>
      </w:r>
      <w:proofErr w:type="spellEnd"/>
      <w:r>
        <w:t xml:space="preserve"> is “undefined”.</w:t>
      </w:r>
    </w:p>
    <w:p w:rsidR="00F43DD8" w:rsidRPr="007F319E" w:rsidRDefault="001E472D" w:rsidP="00F43DD8">
      <w:pPr>
        <w:pStyle w:val="ListParagraph"/>
        <w:numPr>
          <w:ilvl w:val="3"/>
          <w:numId w:val="14"/>
        </w:numPr>
        <w:spacing w:line="276" w:lineRule="auto"/>
        <w:rPr>
          <w:i/>
        </w:rPr>
      </w:pPr>
      <w:r>
        <w:t xml:space="preserve">(slide 31) </w:t>
      </w:r>
      <w:r w:rsidR="00F43DD8">
        <w:t>Add a return to the sum function and try again.</w:t>
      </w:r>
    </w:p>
    <w:p w:rsidR="007F319E" w:rsidRPr="007F319E" w:rsidRDefault="007F319E" w:rsidP="007F319E">
      <w:pPr>
        <w:pStyle w:val="ListParagraph"/>
        <w:numPr>
          <w:ilvl w:val="2"/>
          <w:numId w:val="14"/>
        </w:numPr>
        <w:spacing w:line="276" w:lineRule="auto"/>
        <w:rPr>
          <w:i/>
        </w:rPr>
      </w:pPr>
      <w:r>
        <w:t>Remind class that return exits the function – anything after it won’t be executed – so best to put return at the end.</w:t>
      </w:r>
    </w:p>
    <w:p w:rsidR="007F319E" w:rsidRPr="007F319E" w:rsidRDefault="007F319E" w:rsidP="007F319E">
      <w:pPr>
        <w:pStyle w:val="ListParagraph"/>
        <w:numPr>
          <w:ilvl w:val="3"/>
          <w:numId w:val="14"/>
        </w:numPr>
        <w:spacing w:line="276" w:lineRule="auto"/>
        <w:rPr>
          <w:i/>
        </w:rPr>
      </w:pPr>
      <w:r>
        <w:t>Can demonstrate by adding a console.log after the return and seeing if it runs</w:t>
      </w:r>
      <w:r w:rsidR="00EA7A11">
        <w:t>.</w:t>
      </w:r>
    </w:p>
    <w:p w:rsidR="007F319E" w:rsidRPr="00EA7A11" w:rsidRDefault="001E472D" w:rsidP="00411699">
      <w:pPr>
        <w:pStyle w:val="ListParagraph"/>
        <w:numPr>
          <w:ilvl w:val="0"/>
          <w:numId w:val="14"/>
        </w:numPr>
        <w:spacing w:line="276" w:lineRule="auto"/>
        <w:rPr>
          <w:rFonts w:ascii="Gotham Bold" w:hAnsi="Gotham Bold"/>
          <w:b/>
          <w:i/>
        </w:rPr>
      </w:pPr>
      <w:r>
        <w:rPr>
          <w:rFonts w:ascii="Gotham Bold" w:hAnsi="Gotham Bold"/>
          <w:b/>
        </w:rPr>
        <w:t xml:space="preserve">(15) </w:t>
      </w:r>
      <w:r w:rsidR="002C7EE2" w:rsidRPr="002C7EE2">
        <w:rPr>
          <w:rFonts w:ascii="Gotham Bold" w:hAnsi="Gotham Bold"/>
          <w:b/>
        </w:rPr>
        <w:t>Scope</w:t>
      </w:r>
    </w:p>
    <w:p w:rsidR="00411699" w:rsidRPr="00411699" w:rsidRDefault="00411699" w:rsidP="00411699">
      <w:pPr>
        <w:pStyle w:val="ListParagraph"/>
        <w:numPr>
          <w:ilvl w:val="1"/>
          <w:numId w:val="14"/>
        </w:numPr>
        <w:spacing w:line="276" w:lineRule="auto"/>
        <w:rPr>
          <w:i/>
        </w:rPr>
      </w:pPr>
      <w:r w:rsidRPr="00411699">
        <w:rPr>
          <w:i/>
        </w:rPr>
        <w:t>Explanation</w:t>
      </w:r>
    </w:p>
    <w:p w:rsidR="00411699" w:rsidRPr="00411699" w:rsidRDefault="001E472D" w:rsidP="00411699">
      <w:pPr>
        <w:pStyle w:val="ListParagraph"/>
        <w:numPr>
          <w:ilvl w:val="2"/>
          <w:numId w:val="14"/>
        </w:numPr>
        <w:spacing w:line="276" w:lineRule="auto"/>
        <w:rPr>
          <w:i/>
        </w:rPr>
      </w:pPr>
      <w:r>
        <w:t xml:space="preserve">(slide 32) </w:t>
      </w:r>
      <w:r w:rsidR="00411699">
        <w:t xml:space="preserve">JS variables have function scope – they are only visible in the function in which they were declared. </w:t>
      </w:r>
    </w:p>
    <w:p w:rsidR="00411699" w:rsidRPr="00411699" w:rsidRDefault="00411699" w:rsidP="00411699">
      <w:pPr>
        <w:pStyle w:val="ListParagraph"/>
        <w:numPr>
          <w:ilvl w:val="2"/>
          <w:numId w:val="14"/>
        </w:numPr>
        <w:spacing w:line="276" w:lineRule="auto"/>
        <w:rPr>
          <w:i/>
        </w:rPr>
      </w:pPr>
      <w:r>
        <w:t xml:space="preserve">So a variable like </w:t>
      </w:r>
      <w:r w:rsidR="008C7C09" w:rsidRPr="008C7C09">
        <w:rPr>
          <w:rFonts w:ascii="Courier New" w:hAnsi="Courier New" w:cs="Courier New"/>
        </w:rPr>
        <w:t>result</w:t>
      </w:r>
      <w:r>
        <w:t xml:space="preserve"> in our sum function has “local scope” – it’s not accessible outside of the function.</w:t>
      </w:r>
    </w:p>
    <w:p w:rsidR="00411699" w:rsidRPr="00411699" w:rsidRDefault="00411699" w:rsidP="00411699">
      <w:pPr>
        <w:pStyle w:val="ListParagraph"/>
        <w:numPr>
          <w:ilvl w:val="2"/>
          <w:numId w:val="14"/>
        </w:numPr>
        <w:spacing w:line="276" w:lineRule="auto"/>
        <w:rPr>
          <w:i/>
        </w:rPr>
      </w:pPr>
      <w:r>
        <w:t>Variables declared outside of a function are visible to everyone – they have “global scope”</w:t>
      </w:r>
    </w:p>
    <w:p w:rsidR="00411699" w:rsidRPr="00411699" w:rsidRDefault="00411699" w:rsidP="00411699">
      <w:pPr>
        <w:pStyle w:val="ListParagraph"/>
        <w:numPr>
          <w:ilvl w:val="1"/>
          <w:numId w:val="14"/>
        </w:numPr>
        <w:spacing w:line="276" w:lineRule="auto"/>
        <w:rPr>
          <w:i/>
        </w:rPr>
      </w:pPr>
      <w:r w:rsidRPr="00411699">
        <w:rPr>
          <w:i/>
        </w:rPr>
        <w:t>Activity: demonstrate local and global scope with the sum function</w:t>
      </w:r>
    </w:p>
    <w:p w:rsidR="00411699" w:rsidRPr="00411699" w:rsidRDefault="001E472D" w:rsidP="00411699">
      <w:pPr>
        <w:pStyle w:val="ListParagraph"/>
        <w:numPr>
          <w:ilvl w:val="2"/>
          <w:numId w:val="14"/>
        </w:numPr>
        <w:spacing w:line="276" w:lineRule="auto"/>
        <w:rPr>
          <w:i/>
        </w:rPr>
      </w:pPr>
      <w:r>
        <w:t xml:space="preserve">(slide 33) </w:t>
      </w:r>
      <w:r w:rsidR="00411699">
        <w:t xml:space="preserve">Have class console.log the </w:t>
      </w:r>
      <w:r w:rsidR="008C7C09" w:rsidRPr="008C7C09">
        <w:rPr>
          <w:rFonts w:ascii="Courier New" w:hAnsi="Courier New" w:cs="Courier New"/>
        </w:rPr>
        <w:t>result</w:t>
      </w:r>
      <w:r w:rsidR="00411699">
        <w:t xml:space="preserve"> variable – they’ll get the message “</w:t>
      </w:r>
      <w:proofErr w:type="spellStart"/>
      <w:r w:rsidR="00411699" w:rsidRPr="00411699">
        <w:t>ReferenceError</w:t>
      </w:r>
      <w:proofErr w:type="spellEnd"/>
      <w:r w:rsidR="00411699" w:rsidRPr="00411699">
        <w:t xml:space="preserve">: </w:t>
      </w:r>
      <w:proofErr w:type="spellStart"/>
      <w:r w:rsidR="00411699" w:rsidRPr="00411699">
        <w:t>localResult</w:t>
      </w:r>
      <w:proofErr w:type="spellEnd"/>
      <w:r w:rsidR="00411699" w:rsidRPr="00411699">
        <w:t xml:space="preserve"> is not defined</w:t>
      </w:r>
      <w:r w:rsidR="00411699">
        <w:t>”</w:t>
      </w:r>
    </w:p>
    <w:p w:rsidR="00411699" w:rsidRPr="00411699" w:rsidRDefault="00411699" w:rsidP="00411699">
      <w:pPr>
        <w:pStyle w:val="ListParagraph"/>
        <w:numPr>
          <w:ilvl w:val="3"/>
          <w:numId w:val="14"/>
        </w:numPr>
        <w:spacing w:line="276" w:lineRule="auto"/>
        <w:rPr>
          <w:i/>
        </w:rPr>
      </w:pPr>
      <w:r>
        <w:t>Point out how that call is outside the function, and thus can’t access the local variable.</w:t>
      </w:r>
    </w:p>
    <w:p w:rsidR="00411699" w:rsidRPr="009C4977" w:rsidRDefault="001E472D" w:rsidP="00411699">
      <w:pPr>
        <w:pStyle w:val="ListParagraph"/>
        <w:numPr>
          <w:ilvl w:val="2"/>
          <w:numId w:val="14"/>
        </w:numPr>
        <w:spacing w:line="276" w:lineRule="auto"/>
        <w:rPr>
          <w:i/>
        </w:rPr>
      </w:pPr>
      <w:r>
        <w:t xml:space="preserve">(slide 34) </w:t>
      </w:r>
      <w:r w:rsidR="00411699">
        <w:t>Now move the variable declaration outside of the function, like this:</w:t>
      </w:r>
    </w:p>
    <w:p w:rsidR="00411699" w:rsidRPr="00411699" w:rsidRDefault="00411699" w:rsidP="00411699">
      <w:pPr>
        <w:pStyle w:val="ListParagraph"/>
        <w:spacing w:line="276" w:lineRule="auto"/>
        <w:ind w:left="2160"/>
        <w:rPr>
          <w:rFonts w:ascii="Courier New" w:hAnsi="Courier New" w:cs="Courier New"/>
        </w:rPr>
      </w:pPr>
      <w:proofErr w:type="spellStart"/>
      <w:proofErr w:type="gramStart"/>
      <w:r w:rsidRPr="00411699">
        <w:rPr>
          <w:rFonts w:ascii="Courier New" w:hAnsi="Courier New" w:cs="Courier New"/>
        </w:rPr>
        <w:t>var</w:t>
      </w:r>
      <w:proofErr w:type="spellEnd"/>
      <w:proofErr w:type="gramEnd"/>
      <w:r w:rsidRPr="00411699">
        <w:rPr>
          <w:rFonts w:ascii="Courier New" w:hAnsi="Courier New" w:cs="Courier New"/>
        </w:rPr>
        <w:t xml:space="preserve"> result;</w:t>
      </w:r>
    </w:p>
    <w:p w:rsidR="00411699" w:rsidRPr="00411699" w:rsidRDefault="00411699" w:rsidP="00411699">
      <w:pPr>
        <w:pStyle w:val="ListParagraph"/>
        <w:spacing w:line="276" w:lineRule="auto"/>
        <w:ind w:left="2160"/>
        <w:rPr>
          <w:rFonts w:ascii="Courier New" w:hAnsi="Courier New" w:cs="Courier New"/>
        </w:rPr>
      </w:pPr>
    </w:p>
    <w:p w:rsidR="00411699" w:rsidRPr="00411699" w:rsidRDefault="00411699" w:rsidP="00411699">
      <w:pPr>
        <w:pStyle w:val="ListParagraph"/>
        <w:spacing w:line="276" w:lineRule="auto"/>
        <w:ind w:left="2160"/>
        <w:rPr>
          <w:rFonts w:ascii="Courier New" w:hAnsi="Courier New" w:cs="Courier New"/>
        </w:rPr>
      </w:pPr>
      <w:proofErr w:type="gramStart"/>
      <w:r w:rsidRPr="00411699">
        <w:rPr>
          <w:rFonts w:ascii="Courier New" w:hAnsi="Courier New" w:cs="Courier New"/>
        </w:rPr>
        <w:t>function</w:t>
      </w:r>
      <w:proofErr w:type="gramEnd"/>
      <w:r w:rsidRPr="00411699">
        <w:rPr>
          <w:rFonts w:ascii="Courier New" w:hAnsi="Courier New" w:cs="Courier New"/>
        </w:rPr>
        <w:t xml:space="preserve"> sum(num1, num2){</w:t>
      </w:r>
    </w:p>
    <w:p w:rsidR="00411699" w:rsidRPr="00411699" w:rsidRDefault="00411699" w:rsidP="00411699">
      <w:pPr>
        <w:pStyle w:val="ListParagraph"/>
        <w:spacing w:line="276" w:lineRule="auto"/>
        <w:ind w:left="2160"/>
        <w:rPr>
          <w:rFonts w:ascii="Courier New" w:hAnsi="Courier New" w:cs="Courier New"/>
        </w:rPr>
      </w:pPr>
      <w:r w:rsidRPr="00411699">
        <w:rPr>
          <w:rFonts w:ascii="Courier New" w:hAnsi="Courier New" w:cs="Courier New"/>
        </w:rPr>
        <w:lastRenderedPageBreak/>
        <w:t xml:space="preserve">    </w:t>
      </w:r>
      <w:proofErr w:type="gramStart"/>
      <w:r w:rsidRPr="00411699">
        <w:rPr>
          <w:rFonts w:ascii="Courier New" w:hAnsi="Courier New" w:cs="Courier New"/>
        </w:rPr>
        <w:t>result</w:t>
      </w:r>
      <w:proofErr w:type="gramEnd"/>
      <w:r w:rsidRPr="00411699">
        <w:rPr>
          <w:rFonts w:ascii="Courier New" w:hAnsi="Courier New" w:cs="Courier New"/>
        </w:rPr>
        <w:t xml:space="preserve"> = num1 + num2;</w:t>
      </w:r>
    </w:p>
    <w:p w:rsidR="00411699" w:rsidRPr="00411699" w:rsidRDefault="00411699" w:rsidP="00411699">
      <w:pPr>
        <w:pStyle w:val="ListParagraph"/>
        <w:spacing w:line="276" w:lineRule="auto"/>
        <w:ind w:left="2160"/>
        <w:rPr>
          <w:rFonts w:ascii="Courier New" w:hAnsi="Courier New" w:cs="Courier New"/>
        </w:rPr>
      </w:pPr>
      <w:r w:rsidRPr="00411699">
        <w:rPr>
          <w:rFonts w:ascii="Courier New" w:hAnsi="Courier New" w:cs="Courier New"/>
        </w:rPr>
        <w:t xml:space="preserve">    </w:t>
      </w:r>
      <w:proofErr w:type="gramStart"/>
      <w:r w:rsidRPr="00411699">
        <w:rPr>
          <w:rFonts w:ascii="Courier New" w:hAnsi="Courier New" w:cs="Courier New"/>
        </w:rPr>
        <w:t>console.log(</w:t>
      </w:r>
      <w:proofErr w:type="gramEnd"/>
      <w:r w:rsidRPr="00411699">
        <w:rPr>
          <w:rFonts w:ascii="Courier New" w:hAnsi="Courier New" w:cs="Courier New"/>
        </w:rPr>
        <w:t>"The local result is " + result);</w:t>
      </w:r>
    </w:p>
    <w:p w:rsidR="00411699" w:rsidRPr="00411699" w:rsidRDefault="00411699" w:rsidP="00411699">
      <w:pPr>
        <w:pStyle w:val="ListParagraph"/>
        <w:spacing w:line="276" w:lineRule="auto"/>
        <w:ind w:left="2160"/>
        <w:rPr>
          <w:rFonts w:ascii="Courier New" w:hAnsi="Courier New" w:cs="Courier New"/>
        </w:rPr>
      </w:pPr>
      <w:r w:rsidRPr="00411699">
        <w:rPr>
          <w:rFonts w:ascii="Courier New" w:hAnsi="Courier New" w:cs="Courier New"/>
        </w:rPr>
        <w:t>}</w:t>
      </w:r>
    </w:p>
    <w:p w:rsidR="00411699" w:rsidRPr="00411699" w:rsidRDefault="00411699" w:rsidP="00411699">
      <w:pPr>
        <w:pStyle w:val="ListParagraph"/>
        <w:spacing w:line="276" w:lineRule="auto"/>
        <w:ind w:left="2160"/>
        <w:rPr>
          <w:rFonts w:ascii="Courier New" w:hAnsi="Courier New" w:cs="Courier New"/>
        </w:rPr>
      </w:pPr>
    </w:p>
    <w:p w:rsidR="00411699" w:rsidRPr="00411699" w:rsidRDefault="00411699" w:rsidP="00411699">
      <w:pPr>
        <w:pStyle w:val="ListParagraph"/>
        <w:spacing w:line="276" w:lineRule="auto"/>
        <w:ind w:left="2160"/>
        <w:rPr>
          <w:rFonts w:ascii="Courier New" w:hAnsi="Courier New" w:cs="Courier New"/>
        </w:rPr>
      </w:pPr>
      <w:proofErr w:type="gramStart"/>
      <w:r w:rsidRPr="00411699">
        <w:rPr>
          <w:rFonts w:ascii="Courier New" w:hAnsi="Courier New" w:cs="Courier New"/>
        </w:rPr>
        <w:t>sum(</w:t>
      </w:r>
      <w:proofErr w:type="gramEnd"/>
      <w:r w:rsidRPr="00411699">
        <w:rPr>
          <w:rFonts w:ascii="Courier New" w:hAnsi="Courier New" w:cs="Courier New"/>
        </w:rPr>
        <w:t>4,2);</w:t>
      </w:r>
    </w:p>
    <w:p w:rsidR="009C4977" w:rsidRPr="00411699" w:rsidRDefault="00411699" w:rsidP="00411699">
      <w:pPr>
        <w:pStyle w:val="ListParagraph"/>
        <w:spacing w:line="276" w:lineRule="auto"/>
        <w:ind w:left="2160"/>
        <w:rPr>
          <w:rFonts w:ascii="Courier New" w:hAnsi="Courier New" w:cs="Courier New"/>
        </w:rPr>
      </w:pPr>
      <w:proofErr w:type="gramStart"/>
      <w:r w:rsidRPr="00411699">
        <w:rPr>
          <w:rFonts w:ascii="Courier New" w:hAnsi="Courier New" w:cs="Courier New"/>
        </w:rPr>
        <w:t>console.log(</w:t>
      </w:r>
      <w:proofErr w:type="gramEnd"/>
      <w:r>
        <w:rPr>
          <w:rFonts w:ascii="Courier New" w:hAnsi="Courier New" w:cs="Courier New"/>
        </w:rPr>
        <w:t xml:space="preserve">“The global result is “ + </w:t>
      </w:r>
      <w:r w:rsidRPr="00411699">
        <w:rPr>
          <w:rFonts w:ascii="Courier New" w:hAnsi="Courier New" w:cs="Courier New"/>
        </w:rPr>
        <w:t>result);</w:t>
      </w:r>
    </w:p>
    <w:p w:rsidR="006C5ED0" w:rsidRPr="00396886" w:rsidRDefault="002C7EE2" w:rsidP="006C5ED0">
      <w:pPr>
        <w:pStyle w:val="ListParagraph"/>
        <w:numPr>
          <w:ilvl w:val="1"/>
          <w:numId w:val="14"/>
        </w:numPr>
        <w:spacing w:line="276" w:lineRule="auto"/>
        <w:rPr>
          <w:i/>
        </w:rPr>
      </w:pPr>
      <w:r w:rsidRPr="002C7EE2">
        <w:rPr>
          <w:i/>
        </w:rPr>
        <w:t>Activity: functions wrap-up</w:t>
      </w:r>
    </w:p>
    <w:p w:rsidR="006C5ED0" w:rsidRDefault="006C5ED0" w:rsidP="006C5ED0">
      <w:pPr>
        <w:pStyle w:val="ListParagraph"/>
        <w:numPr>
          <w:ilvl w:val="2"/>
          <w:numId w:val="14"/>
        </w:numPr>
        <w:spacing w:line="276" w:lineRule="auto"/>
      </w:pPr>
      <w:r>
        <w:t>Have class repeat age calculator exercise, but now write a function to do the work for them. Answer should be something like this:</w:t>
      </w:r>
    </w:p>
    <w:p w:rsidR="006C5ED0" w:rsidRPr="006C5ED0" w:rsidRDefault="006C5ED0" w:rsidP="006C5ED0">
      <w:pPr>
        <w:pStyle w:val="ListParagraph"/>
        <w:numPr>
          <w:ilvl w:val="3"/>
          <w:numId w:val="14"/>
        </w:numPr>
        <w:spacing w:line="276" w:lineRule="auto"/>
        <w:rPr>
          <w:rFonts w:ascii="Courier New" w:hAnsi="Courier New" w:cs="Courier New"/>
        </w:rPr>
      </w:pPr>
      <w:r w:rsidRPr="006C5ED0">
        <w:rPr>
          <w:rFonts w:ascii="Courier New" w:hAnsi="Courier New" w:cs="Courier New"/>
        </w:rPr>
        <w:t xml:space="preserve">function </w:t>
      </w:r>
      <w:proofErr w:type="spellStart"/>
      <w:r w:rsidRPr="006C5ED0">
        <w:rPr>
          <w:rFonts w:ascii="Courier New" w:hAnsi="Courier New" w:cs="Courier New"/>
        </w:rPr>
        <w:t>calculateAge</w:t>
      </w:r>
      <w:proofErr w:type="spellEnd"/>
      <w:r w:rsidRPr="006C5ED0">
        <w:rPr>
          <w:rFonts w:ascii="Courier New" w:hAnsi="Courier New" w:cs="Courier New"/>
        </w:rPr>
        <w:t>(</w:t>
      </w:r>
      <w:proofErr w:type="spellStart"/>
      <w:r w:rsidRPr="006C5ED0">
        <w:rPr>
          <w:rFonts w:ascii="Courier New" w:hAnsi="Courier New" w:cs="Courier New"/>
        </w:rPr>
        <w:t>birthYear</w:t>
      </w:r>
      <w:proofErr w:type="spellEnd"/>
      <w:r w:rsidRPr="006C5ED0">
        <w:rPr>
          <w:rFonts w:ascii="Courier New" w:hAnsi="Courier New" w:cs="Courier New"/>
        </w:rPr>
        <w:t xml:space="preserve">, </w:t>
      </w:r>
      <w:proofErr w:type="spellStart"/>
      <w:r w:rsidRPr="006C5ED0">
        <w:rPr>
          <w:rFonts w:ascii="Courier New" w:hAnsi="Courier New" w:cs="Courier New"/>
        </w:rPr>
        <w:t>currentYear</w:t>
      </w:r>
      <w:proofErr w:type="spellEnd"/>
      <w:r w:rsidRPr="006C5ED0">
        <w:rPr>
          <w:rFonts w:ascii="Courier New" w:hAnsi="Courier New" w:cs="Courier New"/>
        </w:rPr>
        <w:t>) {</w:t>
      </w:r>
      <w:r w:rsidRPr="006C5ED0">
        <w:rPr>
          <w:rFonts w:ascii="Courier New" w:hAnsi="Courier New" w:cs="Courier New"/>
        </w:rPr>
        <w:br/>
        <w:t xml:space="preserve">    </w:t>
      </w:r>
      <w:proofErr w:type="spellStart"/>
      <w:r w:rsidRPr="006C5ED0">
        <w:rPr>
          <w:rFonts w:ascii="Courier New" w:hAnsi="Courier New" w:cs="Courier New"/>
        </w:rPr>
        <w:t>var</w:t>
      </w:r>
      <w:proofErr w:type="spellEnd"/>
      <w:r w:rsidRPr="006C5ED0">
        <w:rPr>
          <w:rFonts w:ascii="Courier New" w:hAnsi="Courier New" w:cs="Courier New"/>
        </w:rPr>
        <w:t xml:space="preserve"> age = </w:t>
      </w:r>
      <w:proofErr w:type="spellStart"/>
      <w:r w:rsidRPr="006C5ED0">
        <w:rPr>
          <w:rFonts w:ascii="Courier New" w:hAnsi="Courier New" w:cs="Courier New"/>
        </w:rPr>
        <w:t>currentYear</w:t>
      </w:r>
      <w:proofErr w:type="spellEnd"/>
      <w:r w:rsidRPr="006C5ED0">
        <w:rPr>
          <w:rFonts w:ascii="Courier New" w:hAnsi="Courier New" w:cs="Courier New"/>
        </w:rPr>
        <w:t xml:space="preserve"> - </w:t>
      </w:r>
      <w:proofErr w:type="spellStart"/>
      <w:r w:rsidRPr="006C5ED0">
        <w:rPr>
          <w:rFonts w:ascii="Courier New" w:hAnsi="Courier New" w:cs="Courier New"/>
        </w:rPr>
        <w:t>birthYear</w:t>
      </w:r>
      <w:proofErr w:type="spellEnd"/>
      <w:r w:rsidRPr="006C5ED0">
        <w:rPr>
          <w:rFonts w:ascii="Courier New" w:hAnsi="Courier New" w:cs="Courier New"/>
        </w:rPr>
        <w:t>;</w:t>
      </w:r>
      <w:r w:rsidRPr="006C5ED0">
        <w:rPr>
          <w:rFonts w:ascii="Courier New" w:hAnsi="Courier New" w:cs="Courier New"/>
        </w:rPr>
        <w:br/>
        <w:t xml:space="preserve">    console.log('You are either ' + age + ' or ' + (age - 1));</w:t>
      </w:r>
      <w:r w:rsidRPr="006C5ED0">
        <w:rPr>
          <w:rFonts w:ascii="Courier New" w:hAnsi="Courier New" w:cs="Courier New"/>
        </w:rPr>
        <w:br/>
        <w:t>}</w:t>
      </w:r>
    </w:p>
    <w:p w:rsidR="007229D4" w:rsidRPr="007229D4" w:rsidRDefault="001E472D" w:rsidP="007229D4">
      <w:pPr>
        <w:spacing w:line="276" w:lineRule="auto"/>
      </w:pPr>
      <w:r w:rsidRPr="007229D4">
        <w:rPr>
          <w:b/>
        </w:rPr>
        <w:t xml:space="preserve"> </w:t>
      </w:r>
      <w:r w:rsidR="007229D4" w:rsidRPr="007229D4">
        <w:rPr>
          <w:b/>
        </w:rPr>
        <w:t>(x)</w:t>
      </w:r>
      <w:r w:rsidR="007229D4">
        <w:t xml:space="preserve"> </w:t>
      </w:r>
      <w:r w:rsidR="007229D4" w:rsidRPr="00EA234B">
        <w:rPr>
          <w:b/>
        </w:rPr>
        <w:t>Conclusion</w:t>
      </w:r>
      <w:r w:rsidR="007229D4" w:rsidRPr="007229D4">
        <w:rPr>
          <w:i/>
        </w:rPr>
        <w:t xml:space="preserve">  </w:t>
      </w:r>
    </w:p>
    <w:p w:rsidR="00415E5E" w:rsidRPr="002C728C" w:rsidRDefault="00415E5E" w:rsidP="001A5BF2">
      <w:pPr>
        <w:pStyle w:val="ListParagraph"/>
        <w:numPr>
          <w:ilvl w:val="0"/>
          <w:numId w:val="15"/>
        </w:numPr>
        <w:spacing w:line="276" w:lineRule="auto"/>
      </w:pPr>
      <w:r w:rsidRPr="002C728C">
        <w:t xml:space="preserve">Go over handout, review material, </w:t>
      </w:r>
      <w:r w:rsidR="00FD5B1F" w:rsidRPr="002C728C">
        <w:t>and emphasize</w:t>
      </w:r>
      <w:r w:rsidRPr="002C728C">
        <w:t xml:space="preserve"> contact info &amp; further resources on handout.</w:t>
      </w:r>
    </w:p>
    <w:p w:rsidR="00415E5E" w:rsidRPr="002C728C" w:rsidRDefault="00415E5E" w:rsidP="001A5BF2">
      <w:pPr>
        <w:pStyle w:val="ListParagraph"/>
        <w:numPr>
          <w:ilvl w:val="0"/>
          <w:numId w:val="15"/>
        </w:numPr>
        <w:spacing w:line="276" w:lineRule="auto"/>
      </w:pPr>
      <w:r w:rsidRPr="002C728C">
        <w:t>Any questions? Final comments?</w:t>
      </w:r>
    </w:p>
    <w:p w:rsidR="00415E5E" w:rsidRPr="002C728C" w:rsidRDefault="00415E5E" w:rsidP="001A5BF2">
      <w:pPr>
        <w:pStyle w:val="ListParagraph"/>
        <w:numPr>
          <w:ilvl w:val="0"/>
          <w:numId w:val="15"/>
        </w:numPr>
        <w:spacing w:line="276" w:lineRule="auto"/>
      </w:pPr>
      <w:r w:rsidRPr="002C728C">
        <w:t>Remind patrons to practice; assign take-home-practice - remind them they can ask for help</w:t>
      </w:r>
    </w:p>
    <w:p w:rsidR="00415E5E" w:rsidRDefault="00415E5E" w:rsidP="001A5BF2">
      <w:pPr>
        <w:pStyle w:val="ListParagraph"/>
        <w:numPr>
          <w:ilvl w:val="0"/>
          <w:numId w:val="15"/>
        </w:numPr>
        <w:spacing w:line="276" w:lineRule="auto"/>
      </w:pPr>
      <w:r w:rsidRPr="002C728C">
        <w:t>Remind to take survey.</w:t>
      </w:r>
    </w:p>
    <w:p w:rsidR="00FD4194" w:rsidRDefault="00FD4194">
      <w:pPr>
        <w:spacing w:after="200" w:line="276" w:lineRule="auto"/>
      </w:pPr>
      <w:r>
        <w:br w:type="page"/>
      </w:r>
    </w:p>
    <w:p w:rsidR="00FD4194" w:rsidRPr="00FD4194" w:rsidRDefault="00FD4194" w:rsidP="00FD4194">
      <w:pPr>
        <w:spacing w:line="276" w:lineRule="auto"/>
        <w:rPr>
          <w:rFonts w:ascii="Gotham Bold" w:hAnsi="Gotham Bold"/>
          <w:sz w:val="24"/>
          <w:u w:val="single"/>
        </w:rPr>
      </w:pPr>
      <w:r w:rsidRPr="00FD4194">
        <w:rPr>
          <w:rFonts w:ascii="Gotham Bold" w:hAnsi="Gotham Bold"/>
          <w:sz w:val="24"/>
          <w:u w:val="single"/>
        </w:rPr>
        <w:lastRenderedPageBreak/>
        <w:t>Appendix</w:t>
      </w:r>
    </w:p>
    <w:p w:rsidR="00FD4194" w:rsidRDefault="00FD4194" w:rsidP="00FD4194">
      <w:pPr>
        <w:spacing w:line="276" w:lineRule="auto"/>
        <w:rPr>
          <w:rFonts w:ascii="Gotham Medium" w:hAnsi="Gotham Medium"/>
          <w:u w:val="single"/>
        </w:rPr>
      </w:pPr>
    </w:p>
    <w:p w:rsidR="00415E5E" w:rsidRPr="00FD4194" w:rsidRDefault="00415E5E" w:rsidP="00BE73B5">
      <w:pPr>
        <w:spacing w:line="276" w:lineRule="auto"/>
        <w:rPr>
          <w:rFonts w:ascii="Gotham Medium" w:hAnsi="Gotham Medium"/>
        </w:rPr>
      </w:pPr>
      <w:r w:rsidRPr="00FD4194">
        <w:rPr>
          <w:rFonts w:ascii="Gotham Medium" w:hAnsi="Gotham Medium"/>
        </w:rPr>
        <w:t>Key Decisions</w:t>
      </w:r>
    </w:p>
    <w:p w:rsidR="00415E5E" w:rsidRPr="002C728C" w:rsidRDefault="009626B7" w:rsidP="00BE73B5">
      <w:pPr>
        <w:numPr>
          <w:ilvl w:val="0"/>
          <w:numId w:val="11"/>
        </w:numPr>
        <w:tabs>
          <w:tab w:val="num" w:pos="720"/>
        </w:tabs>
        <w:spacing w:after="0" w:line="276" w:lineRule="auto"/>
      </w:pPr>
      <w:r>
        <w:t xml:space="preserve">I’ve decided to use </w:t>
      </w:r>
      <w:proofErr w:type="spellStart"/>
      <w:r>
        <w:t>jsbin</w:t>
      </w:r>
      <w:proofErr w:type="spellEnd"/>
      <w:r>
        <w:t xml:space="preserve"> in class, largely because you can set the text size without having to zoom in the whole screen. There are many other tools you can use, including </w:t>
      </w:r>
      <w:proofErr w:type="spellStart"/>
      <w:r>
        <w:t>Codepen</w:t>
      </w:r>
      <w:proofErr w:type="spellEnd"/>
      <w:r>
        <w:t xml:space="preserve"> and </w:t>
      </w:r>
      <w:proofErr w:type="spellStart"/>
      <w:r w:rsidR="004916C2">
        <w:t>JSbin</w:t>
      </w:r>
      <w:proofErr w:type="spellEnd"/>
      <w:r>
        <w:t xml:space="preserve">. </w:t>
      </w:r>
    </w:p>
    <w:p w:rsidR="00FD4194" w:rsidRPr="00FD4194" w:rsidRDefault="00FD4194" w:rsidP="00BE73B5">
      <w:pPr>
        <w:spacing w:line="276" w:lineRule="auto"/>
        <w:rPr>
          <w:rFonts w:ascii="Gotham Medium" w:hAnsi="Gotham Medium"/>
        </w:rPr>
      </w:pPr>
    </w:p>
    <w:p w:rsidR="00FD4194" w:rsidRPr="00FD4194" w:rsidRDefault="00FD4194" w:rsidP="00BE73B5">
      <w:pPr>
        <w:spacing w:line="276" w:lineRule="auto"/>
        <w:rPr>
          <w:rFonts w:ascii="Gotham Medium" w:hAnsi="Gotham Medium"/>
        </w:rPr>
      </w:pPr>
      <w:r w:rsidRPr="00FD4194">
        <w:rPr>
          <w:rFonts w:ascii="Gotham Medium" w:hAnsi="Gotham Medium"/>
        </w:rPr>
        <w:t>Links</w:t>
      </w:r>
    </w:p>
    <w:p w:rsidR="0036768F" w:rsidRPr="0036768F" w:rsidRDefault="0036768F" w:rsidP="0036768F">
      <w:r w:rsidRPr="0036768F">
        <w:t>Teaching Materials: http://www.teaching-materials.org/javascript/</w:t>
      </w:r>
    </w:p>
    <w:p w:rsidR="0036768F" w:rsidRPr="0036768F" w:rsidRDefault="0036768F" w:rsidP="0036768F">
      <w:r w:rsidRPr="0036768F">
        <w:t>Oz Girl Develop It: http://cathylill.net/courses/js101/</w:t>
      </w:r>
    </w:p>
    <w:p w:rsidR="00415E5E" w:rsidRPr="0036768F" w:rsidRDefault="0036768F" w:rsidP="0036768F">
      <w:r w:rsidRPr="0036768F">
        <w:t>Girl Develop It: http://www.girldevelopit.com/materials</w:t>
      </w:r>
    </w:p>
    <w:sectPr w:rsidR="00415E5E" w:rsidRPr="0036768F" w:rsidSect="00CE394B">
      <w:footerReference w:type="default" r:id="rId12"/>
      <w:footerReference w:type="first" r:id="rId13"/>
      <w:pgSz w:w="12240" w:h="15840"/>
      <w:pgMar w:top="72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24F3" w:rsidRDefault="001924F3" w:rsidP="00240653">
      <w:pPr>
        <w:spacing w:after="0"/>
      </w:pPr>
      <w:r>
        <w:separator/>
      </w:r>
    </w:p>
  </w:endnote>
  <w:endnote w:type="continuationSeparator" w:id="0">
    <w:p w:rsidR="001924F3" w:rsidRDefault="001924F3" w:rsidP="0024065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otham Book">
    <w:altName w:val="Arial"/>
    <w:panose1 w:val="00000000000000000000"/>
    <w:charset w:val="00"/>
    <w:family w:val="modern"/>
    <w:notTrueType/>
    <w:pitch w:val="variable"/>
    <w:sig w:usb0="A10000FF" w:usb1="4000005B" w:usb2="00000000" w:usb3="00000000" w:csb0="0000009B" w:csb1="00000000"/>
  </w:font>
  <w:font w:name="Gotham Bold">
    <w:altName w:val="Arial"/>
    <w:panose1 w:val="00000000000000000000"/>
    <w:charset w:val="00"/>
    <w:family w:val="modern"/>
    <w:notTrueType/>
    <w:pitch w:val="variable"/>
    <w:sig w:usb0="A10000FF" w:usb1="4000005B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 Medium">
    <w:altName w:val="Arial"/>
    <w:panose1 w:val="00000000000000000000"/>
    <w:charset w:val="00"/>
    <w:family w:val="modern"/>
    <w:notTrueType/>
    <w:pitch w:val="variable"/>
    <w:sig w:usb0="A10000FF" w:usb1="4000005B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01CC" w:rsidRDefault="00780733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494.9pt;margin-top:-13.05pt;width:46.3pt;height:28.95pt;z-index:251663360" filled="f" stroked="f">
          <v:textbox style="mso-next-textbox:#_x0000_s2068">
            <w:txbxContent>
              <w:p w:rsidR="003B01CC" w:rsidRDefault="003B01CC" w:rsidP="00CE394B">
                <w:pPr>
                  <w:spacing w:after="0"/>
                  <w:jc w:val="right"/>
                  <w:rPr>
                    <w:color w:val="FFFFFF" w:themeColor="background1"/>
                    <w:sz w:val="12"/>
                    <w:szCs w:val="12"/>
                  </w:rPr>
                </w:pPr>
                <w:r>
                  <w:rPr>
                    <w:color w:val="FFFFFF" w:themeColor="background1"/>
                    <w:sz w:val="12"/>
                    <w:szCs w:val="12"/>
                  </w:rPr>
                  <w:t>10/8/13</w:t>
                </w:r>
              </w:p>
              <w:p w:rsidR="003B01CC" w:rsidRDefault="003B01CC" w:rsidP="00CE394B">
                <w:pPr>
                  <w:spacing w:after="0"/>
                  <w:jc w:val="right"/>
                  <w:rPr>
                    <w:color w:val="FFFFFF" w:themeColor="background1"/>
                    <w:sz w:val="12"/>
                    <w:szCs w:val="12"/>
                  </w:rPr>
                </w:pPr>
                <w:proofErr w:type="spellStart"/>
                <w:proofErr w:type="gramStart"/>
                <w:r>
                  <w:rPr>
                    <w:color w:val="FFFFFF" w:themeColor="background1"/>
                    <w:sz w:val="12"/>
                    <w:szCs w:val="12"/>
                  </w:rPr>
                  <w:t>nas</w:t>
                </w:r>
                <w:proofErr w:type="spellEnd"/>
                <w:proofErr w:type="gramEnd"/>
              </w:p>
              <w:p w:rsidR="003B01CC" w:rsidRPr="00FB14D0" w:rsidRDefault="003B01CC" w:rsidP="00CE394B">
                <w:pPr>
                  <w:spacing w:after="0"/>
                  <w:jc w:val="right"/>
                  <w:rPr>
                    <w:color w:val="FFFFFF" w:themeColor="background1"/>
                    <w:sz w:val="12"/>
                    <w:szCs w:val="12"/>
                  </w:rPr>
                </w:pPr>
                <w:r>
                  <w:rPr>
                    <w:color w:val="FFFFFF" w:themeColor="background1"/>
                    <w:sz w:val="12"/>
                    <w:szCs w:val="12"/>
                  </w:rPr>
                  <w:t xml:space="preserve">Page </w:t>
                </w:r>
                <w:r w:rsidR="00780733" w:rsidRPr="000D3F54">
                  <w:rPr>
                    <w:color w:val="FFFFFF" w:themeColor="background1"/>
                    <w:sz w:val="12"/>
                    <w:szCs w:val="12"/>
                  </w:rPr>
                  <w:fldChar w:fldCharType="begin"/>
                </w:r>
                <w:r w:rsidRPr="000D3F54">
                  <w:rPr>
                    <w:color w:val="FFFFFF" w:themeColor="background1"/>
                    <w:sz w:val="12"/>
                    <w:szCs w:val="12"/>
                  </w:rPr>
                  <w:instrText xml:space="preserve"> PAGE   \* MERGEFORMAT </w:instrText>
                </w:r>
                <w:r w:rsidR="00780733" w:rsidRPr="000D3F54">
                  <w:rPr>
                    <w:color w:val="FFFFFF" w:themeColor="background1"/>
                    <w:sz w:val="12"/>
                    <w:szCs w:val="12"/>
                  </w:rPr>
                  <w:fldChar w:fldCharType="separate"/>
                </w:r>
                <w:r w:rsidR="001C57A5">
                  <w:rPr>
                    <w:noProof/>
                    <w:color w:val="FFFFFF" w:themeColor="background1"/>
                    <w:sz w:val="12"/>
                    <w:szCs w:val="12"/>
                  </w:rPr>
                  <w:t>4</w:t>
                </w:r>
                <w:r w:rsidR="00780733" w:rsidRPr="000D3F54">
                  <w:rPr>
                    <w:color w:val="FFFFFF" w:themeColor="background1"/>
                    <w:sz w:val="12"/>
                    <w:szCs w:val="12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roundrect id="_x0000_s2066" style="position:absolute;margin-left:-6.35pt;margin-top:-16.6pt;width:550.3pt;height:36pt;z-index:-251655168" arcsize="10923f" wrapcoords="90 0 -30 2250 -30 18450 30 21150 90 21150 21450 21150 21540 21150 21600 18000 21600 3150 21540 900 21450 0 90 0" fillcolor="#009fda" stroked="f">
          <w10:wrap type="through"/>
        </v:roundrect>
      </w:pict>
    </w:r>
    <w:r>
      <w:rPr>
        <w:noProof/>
      </w:rPr>
      <w:pict>
        <v:shape id="_x0000_s2067" type="#_x0000_t202" style="position:absolute;margin-left:-5.8pt;margin-top:-16.6pt;width:467.25pt;height:36pt;z-index:251662336" filled="f" stroked="f">
          <v:textbox style="mso-next-textbox:#_x0000_s2067">
            <w:txbxContent>
              <w:p w:rsidR="003B01CC" w:rsidRPr="00FB14D0" w:rsidRDefault="003B01CC" w:rsidP="00CE394B">
                <w:pPr>
                  <w:rPr>
                    <w:color w:val="FFFFFF" w:themeColor="background1"/>
                    <w:sz w:val="20"/>
                    <w:szCs w:val="20"/>
                  </w:rPr>
                </w:pPr>
                <w:r w:rsidRPr="00FB14D0">
                  <w:rPr>
                    <w:color w:val="FFFFFF" w:themeColor="background1"/>
                    <w:sz w:val="20"/>
                    <w:szCs w:val="20"/>
                  </w:rPr>
                  <w:t xml:space="preserve">COMMUNITY </w:t>
                </w:r>
                <w:r w:rsidRPr="00FB14D0">
                  <w:rPr>
                    <w:rFonts w:ascii="Gotham Bold" w:hAnsi="Gotham Bold"/>
                    <w:color w:val="FFFFFF" w:themeColor="background1"/>
                    <w:sz w:val="20"/>
                    <w:szCs w:val="20"/>
                  </w:rPr>
                  <w:t>TECHNOLOGY</w:t>
                </w:r>
                <w:r>
                  <w:rPr>
                    <w:color w:val="FFFFFF" w:themeColor="background1"/>
                    <w:sz w:val="20"/>
                    <w:szCs w:val="20"/>
                  </w:rPr>
                  <w:t xml:space="preserve"> CENTER</w:t>
                </w:r>
                <w:r>
                  <w:rPr>
                    <w:color w:val="FFFFFF" w:themeColor="background1"/>
                    <w:sz w:val="20"/>
                    <w:szCs w:val="20"/>
                  </w:rPr>
                  <w:br/>
                </w:r>
                <w:r w:rsidRPr="00FB14D0">
                  <w:rPr>
                    <w:color w:val="FFFFFF" w:themeColor="background1"/>
                    <w:sz w:val="20"/>
                    <w:szCs w:val="20"/>
                  </w:rPr>
                  <w:t>1</w:t>
                </w:r>
                <w:r>
                  <w:rPr>
                    <w:color w:val="FFFFFF" w:themeColor="background1"/>
                    <w:sz w:val="20"/>
                    <w:szCs w:val="20"/>
                  </w:rPr>
                  <w:t>0</w:t>
                </w:r>
                <w:r w:rsidRPr="00FB14D0">
                  <w:rPr>
                    <w:color w:val="FFFFFF" w:themeColor="background1"/>
                    <w:sz w:val="20"/>
                    <w:szCs w:val="20"/>
                  </w:rPr>
                  <w:t xml:space="preserve"> W 14</w:t>
                </w:r>
                <w:r w:rsidRPr="00FB14D0">
                  <w:rPr>
                    <w:color w:val="FFFFFF" w:themeColor="background1"/>
                    <w:sz w:val="20"/>
                    <w:szCs w:val="20"/>
                    <w:vertAlign w:val="superscript"/>
                  </w:rPr>
                  <w:t>th</w:t>
                </w:r>
                <w:r>
                  <w:rPr>
                    <w:color w:val="FFFFFF" w:themeColor="background1"/>
                    <w:sz w:val="20"/>
                    <w:szCs w:val="20"/>
                  </w:rPr>
                  <w:t xml:space="preserve"> Ave Parkway |</w:t>
                </w:r>
                <w:r w:rsidRPr="00FB14D0">
                  <w:rPr>
                    <w:color w:val="FFFFFF" w:themeColor="background1"/>
                    <w:sz w:val="20"/>
                    <w:szCs w:val="20"/>
                  </w:rPr>
                  <w:t xml:space="preserve"> Denver, CO 80204</w:t>
                </w:r>
                <w:r>
                  <w:rPr>
                    <w:color w:val="FFFFFF" w:themeColor="background1"/>
                    <w:sz w:val="20"/>
                    <w:szCs w:val="20"/>
                  </w:rPr>
                  <w:t xml:space="preserve"> | 720.865.1706 | </w:t>
                </w:r>
                <w:r w:rsidRPr="00FB14D0">
                  <w:rPr>
                    <w:color w:val="FFFFFF" w:themeColor="background1"/>
                    <w:sz w:val="20"/>
                    <w:szCs w:val="20"/>
                  </w:rPr>
                  <w:t>http://denverlibrary.org/ctc</w:t>
                </w:r>
              </w:p>
            </w:txbxContent>
          </v:textbox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01CC" w:rsidRDefault="00780733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-5.25pt;margin-top:-16.65pt;width:467.25pt;height:36pt;z-index:251659264" filled="f" stroked="f">
          <v:textbox style="mso-next-textbox:#_x0000_s2064">
            <w:txbxContent>
              <w:p w:rsidR="003B01CC" w:rsidRPr="00FB14D0" w:rsidRDefault="003B01CC" w:rsidP="00CE394B">
                <w:pPr>
                  <w:rPr>
                    <w:color w:val="FFFFFF" w:themeColor="background1"/>
                    <w:sz w:val="20"/>
                    <w:szCs w:val="20"/>
                  </w:rPr>
                </w:pPr>
                <w:r w:rsidRPr="00FB14D0">
                  <w:rPr>
                    <w:color w:val="FFFFFF" w:themeColor="background1"/>
                    <w:sz w:val="20"/>
                    <w:szCs w:val="20"/>
                  </w:rPr>
                  <w:t xml:space="preserve">COMMUNITY </w:t>
                </w:r>
                <w:r w:rsidRPr="00FB14D0">
                  <w:rPr>
                    <w:rFonts w:ascii="Gotham Bold" w:hAnsi="Gotham Bold"/>
                    <w:color w:val="FFFFFF" w:themeColor="background1"/>
                    <w:sz w:val="20"/>
                    <w:szCs w:val="20"/>
                  </w:rPr>
                  <w:t>TECHNOLOGY</w:t>
                </w:r>
                <w:r>
                  <w:rPr>
                    <w:color w:val="FFFFFF" w:themeColor="background1"/>
                    <w:sz w:val="20"/>
                    <w:szCs w:val="20"/>
                  </w:rPr>
                  <w:t xml:space="preserve"> CENTER</w:t>
                </w:r>
                <w:r>
                  <w:rPr>
                    <w:color w:val="FFFFFF" w:themeColor="background1"/>
                    <w:sz w:val="20"/>
                    <w:szCs w:val="20"/>
                  </w:rPr>
                  <w:br/>
                </w:r>
                <w:r w:rsidRPr="00FB14D0">
                  <w:rPr>
                    <w:color w:val="FFFFFF" w:themeColor="background1"/>
                    <w:sz w:val="20"/>
                    <w:szCs w:val="20"/>
                  </w:rPr>
                  <w:t>1</w:t>
                </w:r>
                <w:r>
                  <w:rPr>
                    <w:color w:val="FFFFFF" w:themeColor="background1"/>
                    <w:sz w:val="20"/>
                    <w:szCs w:val="20"/>
                  </w:rPr>
                  <w:t>0</w:t>
                </w:r>
                <w:r w:rsidRPr="00FB14D0">
                  <w:rPr>
                    <w:color w:val="FFFFFF" w:themeColor="background1"/>
                    <w:sz w:val="20"/>
                    <w:szCs w:val="20"/>
                  </w:rPr>
                  <w:t xml:space="preserve"> W 14</w:t>
                </w:r>
                <w:r w:rsidRPr="00FB14D0">
                  <w:rPr>
                    <w:color w:val="FFFFFF" w:themeColor="background1"/>
                    <w:sz w:val="20"/>
                    <w:szCs w:val="20"/>
                    <w:vertAlign w:val="superscript"/>
                  </w:rPr>
                  <w:t>th</w:t>
                </w:r>
                <w:r>
                  <w:rPr>
                    <w:color w:val="FFFFFF" w:themeColor="background1"/>
                    <w:sz w:val="20"/>
                    <w:szCs w:val="20"/>
                  </w:rPr>
                  <w:t xml:space="preserve"> Ave Parkway |</w:t>
                </w:r>
                <w:r w:rsidRPr="00FB14D0">
                  <w:rPr>
                    <w:color w:val="FFFFFF" w:themeColor="background1"/>
                    <w:sz w:val="20"/>
                    <w:szCs w:val="20"/>
                  </w:rPr>
                  <w:t xml:space="preserve"> Denver, CO 80204</w:t>
                </w:r>
                <w:r>
                  <w:rPr>
                    <w:color w:val="FFFFFF" w:themeColor="background1"/>
                    <w:sz w:val="20"/>
                    <w:szCs w:val="20"/>
                  </w:rPr>
                  <w:t xml:space="preserve"> | 720.865.1706 | </w:t>
                </w:r>
                <w:r w:rsidRPr="00FB14D0">
                  <w:rPr>
                    <w:color w:val="FFFFFF" w:themeColor="background1"/>
                    <w:sz w:val="20"/>
                    <w:szCs w:val="20"/>
                  </w:rPr>
                  <w:t>http://denverlibrary.org/ctc</w:t>
                </w:r>
              </w:p>
            </w:txbxContent>
          </v:textbox>
        </v:shape>
      </w:pict>
    </w:r>
    <w:r>
      <w:rPr>
        <w:noProof/>
      </w:rPr>
      <w:pict>
        <v:roundrect id="_x0000_s2063" style="position:absolute;margin-left:-5.8pt;margin-top:-16.65pt;width:550.3pt;height:36pt;z-index:-251658240" arcsize="10923f" wrapcoords="90 0 -30 2250 -30 18450 30 21150 90 21150 21450 21150 21540 21150 21600 18000 21600 3150 21540 900 21450 0 90 0" fillcolor="#009fda" stroked="f">
          <w10:wrap type="through"/>
        </v:roundrect>
      </w:pict>
    </w:r>
    <w:r>
      <w:rPr>
        <w:noProof/>
      </w:rPr>
      <w:pict>
        <v:shape id="_x0000_s2065" type="#_x0000_t202" style="position:absolute;margin-left:495.45pt;margin-top:-9.6pt;width:46.3pt;height:28.95pt;z-index:251660288" filled="f" stroked="f">
          <v:textbox style="mso-next-textbox:#_x0000_s2065">
            <w:txbxContent>
              <w:p w:rsidR="003B01CC" w:rsidRDefault="003B01CC" w:rsidP="00CE394B">
                <w:pPr>
                  <w:spacing w:after="0"/>
                  <w:jc w:val="right"/>
                  <w:rPr>
                    <w:color w:val="FFFFFF" w:themeColor="background1"/>
                    <w:sz w:val="12"/>
                    <w:szCs w:val="12"/>
                  </w:rPr>
                </w:pPr>
                <w:r>
                  <w:rPr>
                    <w:color w:val="FFFFFF" w:themeColor="background1"/>
                    <w:sz w:val="12"/>
                    <w:szCs w:val="12"/>
                  </w:rPr>
                  <w:t>5/8/2012</w:t>
                </w:r>
              </w:p>
              <w:p w:rsidR="003B01CC" w:rsidRPr="00FB14D0" w:rsidRDefault="003B01CC" w:rsidP="00CE394B">
                <w:pPr>
                  <w:spacing w:after="0"/>
                  <w:jc w:val="right"/>
                  <w:rPr>
                    <w:color w:val="FFFFFF" w:themeColor="background1"/>
                    <w:sz w:val="12"/>
                    <w:szCs w:val="12"/>
                  </w:rPr>
                </w:pPr>
                <w:proofErr w:type="spellStart"/>
                <w:proofErr w:type="gramStart"/>
                <w:r>
                  <w:rPr>
                    <w:color w:val="FFFFFF" w:themeColor="background1"/>
                    <w:sz w:val="12"/>
                    <w:szCs w:val="12"/>
                  </w:rPr>
                  <w:t>sl</w:t>
                </w:r>
                <w:proofErr w:type="spellEnd"/>
                <w:proofErr w:type="gramEnd"/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24F3" w:rsidRDefault="001924F3" w:rsidP="00240653">
      <w:pPr>
        <w:spacing w:after="0"/>
      </w:pPr>
      <w:r>
        <w:separator/>
      </w:r>
    </w:p>
  </w:footnote>
  <w:footnote w:type="continuationSeparator" w:id="0">
    <w:p w:rsidR="001924F3" w:rsidRDefault="001924F3" w:rsidP="0024065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8FCE4332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3C3E6672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9DF8AEE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83AC0232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876E15AC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C8D29EF8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2B9EA5C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0896DEB8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BE62BE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 w:tplc="17BAAE36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423D16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E05A714A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B072922A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B75A661E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EA9890D6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E42E45B0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CA3259BE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59BCFBB4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00000003"/>
    <w:lvl w:ilvl="0" w:tplc="5C78003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931ABCD6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08F63F0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B81EDC2E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5734EFC0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242612CA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1D06B040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0F3844F8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3D2660E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04"/>
    <w:multiLevelType w:val="hybridMultilevel"/>
    <w:tmpl w:val="00000004"/>
    <w:lvl w:ilvl="0" w:tplc="14CA07D2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74008494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AD6EFA68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1B1C69F2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E1AC444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3B7ED26E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505A0ED2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56CB116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0F20AC4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0000005"/>
    <w:multiLevelType w:val="hybridMultilevel"/>
    <w:tmpl w:val="00000005"/>
    <w:lvl w:ilvl="0" w:tplc="CBECAB02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00BC63EA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5FAE108E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76807C2E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976ECFB8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66A42F90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27A8E23C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C7ACA07C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4CE8C192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>
    <w:nsid w:val="00000006"/>
    <w:multiLevelType w:val="hybridMultilevel"/>
    <w:tmpl w:val="00000006"/>
    <w:lvl w:ilvl="0" w:tplc="786E6EAE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92AEC62E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59F6A054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51B85A26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02B1EC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18EA1666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C1C67244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38A6CC10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0A7A5230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>
    <w:nsid w:val="00000007"/>
    <w:multiLevelType w:val="hybridMultilevel"/>
    <w:tmpl w:val="00000007"/>
    <w:lvl w:ilvl="0" w:tplc="7E32C1D8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0847AFA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4E905D8E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68889FBA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1E366CA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3F10BFBE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5C742B1C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36C44D9A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653E5964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7">
    <w:nsid w:val="00000008"/>
    <w:multiLevelType w:val="hybridMultilevel"/>
    <w:tmpl w:val="00000008"/>
    <w:lvl w:ilvl="0" w:tplc="740679F6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397255DE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B6208F6A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6E4E1144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A1467D96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7A86C82A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733C3DF2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D07E05B2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EC08AAD2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8">
    <w:nsid w:val="00000009"/>
    <w:multiLevelType w:val="hybridMultilevel"/>
    <w:tmpl w:val="00000009"/>
    <w:lvl w:ilvl="0" w:tplc="8DAC8BE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B1B28C68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DF0C4A14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2FA2CB74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BD7EFAF8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907ED09E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BFB403FC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29B2DC20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39968FF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9">
    <w:nsid w:val="16DC3569"/>
    <w:multiLevelType w:val="hybridMultilevel"/>
    <w:tmpl w:val="768E9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BB0667"/>
    <w:multiLevelType w:val="hybridMultilevel"/>
    <w:tmpl w:val="971ED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C4208A"/>
    <w:multiLevelType w:val="hybridMultilevel"/>
    <w:tmpl w:val="E7BCA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D97D90"/>
    <w:multiLevelType w:val="hybridMultilevel"/>
    <w:tmpl w:val="B7E08094"/>
    <w:lvl w:ilvl="0" w:tplc="38AC7C58">
      <w:start w:val="1"/>
      <w:numFmt w:val="bullet"/>
      <w:pStyle w:val="Title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>
    <w:nsid w:val="3BBD001E"/>
    <w:multiLevelType w:val="hybridMultilevel"/>
    <w:tmpl w:val="4F9C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3"/>
  </w:num>
  <w:num w:numId="13">
    <w:abstractNumId w:val="11"/>
  </w:num>
  <w:num w:numId="14">
    <w:abstractNumId w:val="9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8">
      <o:colormru v:ext="edit" colors="#d02626,#c23434,#c03,#e37222,#fc3,#6aa5d2,#9e9f40,#a05740"/>
      <o:colormenu v:ext="edit" fillcolor="none" stroke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1282D"/>
    <w:rsid w:val="000034F6"/>
    <w:rsid w:val="00007969"/>
    <w:rsid w:val="000101C8"/>
    <w:rsid w:val="0001385C"/>
    <w:rsid w:val="00025FC7"/>
    <w:rsid w:val="000364F0"/>
    <w:rsid w:val="000367BC"/>
    <w:rsid w:val="00053DA2"/>
    <w:rsid w:val="000542A9"/>
    <w:rsid w:val="0006068F"/>
    <w:rsid w:val="00070CFD"/>
    <w:rsid w:val="000758D3"/>
    <w:rsid w:val="00085158"/>
    <w:rsid w:val="000864CC"/>
    <w:rsid w:val="000A3FE3"/>
    <w:rsid w:val="000D3F54"/>
    <w:rsid w:val="000D4FC4"/>
    <w:rsid w:val="000F3C46"/>
    <w:rsid w:val="0010601F"/>
    <w:rsid w:val="001331DF"/>
    <w:rsid w:val="0014415A"/>
    <w:rsid w:val="001522AA"/>
    <w:rsid w:val="0016184C"/>
    <w:rsid w:val="00175102"/>
    <w:rsid w:val="00185C78"/>
    <w:rsid w:val="001924F3"/>
    <w:rsid w:val="001A4B1C"/>
    <w:rsid w:val="001A5BF2"/>
    <w:rsid w:val="001A6D58"/>
    <w:rsid w:val="001B201D"/>
    <w:rsid w:val="001B5BC8"/>
    <w:rsid w:val="001C57A5"/>
    <w:rsid w:val="001C773E"/>
    <w:rsid w:val="001E472D"/>
    <w:rsid w:val="001F093D"/>
    <w:rsid w:val="001F3D2F"/>
    <w:rsid w:val="001F7FA1"/>
    <w:rsid w:val="00225408"/>
    <w:rsid w:val="00240653"/>
    <w:rsid w:val="00255163"/>
    <w:rsid w:val="002671E7"/>
    <w:rsid w:val="00277A49"/>
    <w:rsid w:val="0028183D"/>
    <w:rsid w:val="002C728C"/>
    <w:rsid w:val="002C7EE2"/>
    <w:rsid w:val="002D1CD6"/>
    <w:rsid w:val="002D3614"/>
    <w:rsid w:val="003071B8"/>
    <w:rsid w:val="0031282D"/>
    <w:rsid w:val="00314590"/>
    <w:rsid w:val="00323AC9"/>
    <w:rsid w:val="00335B79"/>
    <w:rsid w:val="00335D0E"/>
    <w:rsid w:val="00347B03"/>
    <w:rsid w:val="00356E01"/>
    <w:rsid w:val="00366D2F"/>
    <w:rsid w:val="0036768F"/>
    <w:rsid w:val="0037155E"/>
    <w:rsid w:val="00372353"/>
    <w:rsid w:val="00380897"/>
    <w:rsid w:val="00384E45"/>
    <w:rsid w:val="00396886"/>
    <w:rsid w:val="003B01CC"/>
    <w:rsid w:val="003B05A0"/>
    <w:rsid w:val="003B067C"/>
    <w:rsid w:val="003B7151"/>
    <w:rsid w:val="003C2286"/>
    <w:rsid w:val="003D1689"/>
    <w:rsid w:val="003D4E5A"/>
    <w:rsid w:val="003E0D27"/>
    <w:rsid w:val="003F4074"/>
    <w:rsid w:val="004007A5"/>
    <w:rsid w:val="00411699"/>
    <w:rsid w:val="00415E5E"/>
    <w:rsid w:val="00430C38"/>
    <w:rsid w:val="00475931"/>
    <w:rsid w:val="00485717"/>
    <w:rsid w:val="004916C2"/>
    <w:rsid w:val="00494F16"/>
    <w:rsid w:val="004B0C7B"/>
    <w:rsid w:val="004C0173"/>
    <w:rsid w:val="004C2B26"/>
    <w:rsid w:val="004C34E5"/>
    <w:rsid w:val="004C6B57"/>
    <w:rsid w:val="004D3826"/>
    <w:rsid w:val="004D3FBC"/>
    <w:rsid w:val="004E799F"/>
    <w:rsid w:val="005139E9"/>
    <w:rsid w:val="00540D84"/>
    <w:rsid w:val="00544499"/>
    <w:rsid w:val="00551271"/>
    <w:rsid w:val="005523D1"/>
    <w:rsid w:val="00552425"/>
    <w:rsid w:val="00553D50"/>
    <w:rsid w:val="00577057"/>
    <w:rsid w:val="005C5C65"/>
    <w:rsid w:val="005E5D59"/>
    <w:rsid w:val="005F2936"/>
    <w:rsid w:val="00600F5E"/>
    <w:rsid w:val="00626775"/>
    <w:rsid w:val="0063277F"/>
    <w:rsid w:val="00644622"/>
    <w:rsid w:val="006535E3"/>
    <w:rsid w:val="00676C73"/>
    <w:rsid w:val="006775C9"/>
    <w:rsid w:val="0069499F"/>
    <w:rsid w:val="006A744D"/>
    <w:rsid w:val="006C5ED0"/>
    <w:rsid w:val="006D29DA"/>
    <w:rsid w:val="006E269B"/>
    <w:rsid w:val="006F0196"/>
    <w:rsid w:val="007229D4"/>
    <w:rsid w:val="00762098"/>
    <w:rsid w:val="00767369"/>
    <w:rsid w:val="00773A47"/>
    <w:rsid w:val="00780733"/>
    <w:rsid w:val="00782416"/>
    <w:rsid w:val="007B01CB"/>
    <w:rsid w:val="007B4805"/>
    <w:rsid w:val="007D668E"/>
    <w:rsid w:val="007F319E"/>
    <w:rsid w:val="00802E67"/>
    <w:rsid w:val="00813EB5"/>
    <w:rsid w:val="00817473"/>
    <w:rsid w:val="008215DB"/>
    <w:rsid w:val="00826186"/>
    <w:rsid w:val="00831AC6"/>
    <w:rsid w:val="008470D4"/>
    <w:rsid w:val="00876353"/>
    <w:rsid w:val="008A06FB"/>
    <w:rsid w:val="008A1D6F"/>
    <w:rsid w:val="008C282E"/>
    <w:rsid w:val="008C7C09"/>
    <w:rsid w:val="009002CB"/>
    <w:rsid w:val="00904200"/>
    <w:rsid w:val="0090434C"/>
    <w:rsid w:val="00911379"/>
    <w:rsid w:val="00913704"/>
    <w:rsid w:val="009425BB"/>
    <w:rsid w:val="009626B7"/>
    <w:rsid w:val="00974C44"/>
    <w:rsid w:val="00985BEA"/>
    <w:rsid w:val="00992D2A"/>
    <w:rsid w:val="009B2A6B"/>
    <w:rsid w:val="009C4977"/>
    <w:rsid w:val="009E768F"/>
    <w:rsid w:val="009F17D3"/>
    <w:rsid w:val="00A0088D"/>
    <w:rsid w:val="00A131B4"/>
    <w:rsid w:val="00A173FA"/>
    <w:rsid w:val="00A17B9B"/>
    <w:rsid w:val="00A33082"/>
    <w:rsid w:val="00B03BCA"/>
    <w:rsid w:val="00B050B7"/>
    <w:rsid w:val="00B2284B"/>
    <w:rsid w:val="00B26355"/>
    <w:rsid w:val="00B2712B"/>
    <w:rsid w:val="00B438AB"/>
    <w:rsid w:val="00B51974"/>
    <w:rsid w:val="00B62162"/>
    <w:rsid w:val="00B6726C"/>
    <w:rsid w:val="00B9725C"/>
    <w:rsid w:val="00BA0904"/>
    <w:rsid w:val="00BC794D"/>
    <w:rsid w:val="00BE73B5"/>
    <w:rsid w:val="00BF1882"/>
    <w:rsid w:val="00C01372"/>
    <w:rsid w:val="00C43E5B"/>
    <w:rsid w:val="00C56EEC"/>
    <w:rsid w:val="00C63B4D"/>
    <w:rsid w:val="00C73B7A"/>
    <w:rsid w:val="00C97AA9"/>
    <w:rsid w:val="00CA1E9F"/>
    <w:rsid w:val="00CD1BE1"/>
    <w:rsid w:val="00CE02E8"/>
    <w:rsid w:val="00CE054F"/>
    <w:rsid w:val="00CE394B"/>
    <w:rsid w:val="00D00465"/>
    <w:rsid w:val="00D006BC"/>
    <w:rsid w:val="00D21BD0"/>
    <w:rsid w:val="00D32B49"/>
    <w:rsid w:val="00D91F36"/>
    <w:rsid w:val="00D9224B"/>
    <w:rsid w:val="00D93447"/>
    <w:rsid w:val="00DD4D6C"/>
    <w:rsid w:val="00DF2B38"/>
    <w:rsid w:val="00E116E4"/>
    <w:rsid w:val="00E418FF"/>
    <w:rsid w:val="00E436A0"/>
    <w:rsid w:val="00E43F94"/>
    <w:rsid w:val="00E478FF"/>
    <w:rsid w:val="00E53D31"/>
    <w:rsid w:val="00E64931"/>
    <w:rsid w:val="00E8538F"/>
    <w:rsid w:val="00E9193E"/>
    <w:rsid w:val="00E97CA1"/>
    <w:rsid w:val="00EA234B"/>
    <w:rsid w:val="00EA7A11"/>
    <w:rsid w:val="00EC1F24"/>
    <w:rsid w:val="00EF5F71"/>
    <w:rsid w:val="00F04E55"/>
    <w:rsid w:val="00F13D53"/>
    <w:rsid w:val="00F2142D"/>
    <w:rsid w:val="00F407FA"/>
    <w:rsid w:val="00F43B19"/>
    <w:rsid w:val="00F43DD8"/>
    <w:rsid w:val="00F47D0D"/>
    <w:rsid w:val="00F56B08"/>
    <w:rsid w:val="00F93F78"/>
    <w:rsid w:val="00FB14D0"/>
    <w:rsid w:val="00FD4194"/>
    <w:rsid w:val="00FD5B1F"/>
    <w:rsid w:val="00FE4B42"/>
    <w:rsid w:val="00FF0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ru v:ext="edit" colors="#d02626,#c23434,#c03,#e37222,#fc3,#6aa5d2,#9e9f40,#a05740"/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Handout Template Body"/>
    <w:qFormat/>
    <w:rsid w:val="00430C38"/>
    <w:pPr>
      <w:spacing w:after="120" w:line="240" w:lineRule="auto"/>
    </w:pPr>
    <w:rPr>
      <w:rFonts w:ascii="Gotham Book" w:hAnsi="Gotham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0C38"/>
    <w:pPr>
      <w:outlineLvl w:val="0"/>
    </w:pPr>
    <w:rPr>
      <w:rFonts w:ascii="Gotham Bold" w:hAnsi="Gotham Bold"/>
      <w:color w:val="6AA5D2"/>
      <w:sz w:val="28"/>
      <w:szCs w:val="28"/>
    </w:rPr>
  </w:style>
  <w:style w:type="paragraph" w:styleId="Heading2">
    <w:name w:val="heading 2"/>
    <w:aliases w:val="HelpBox Title"/>
    <w:basedOn w:val="Normal"/>
    <w:next w:val="Normal"/>
    <w:link w:val="Heading2Char"/>
    <w:uiPriority w:val="9"/>
    <w:unhideWhenUsed/>
    <w:qFormat/>
    <w:rsid w:val="00430C38"/>
    <w:pPr>
      <w:ind w:left="180" w:right="204"/>
      <w:outlineLvl w:val="1"/>
    </w:pPr>
    <w:rPr>
      <w:rFonts w:ascii="Gotham Bold" w:hAnsi="Gotham Bold"/>
      <w:color w:val="FFFFFF" w:themeColor="background1"/>
      <w:sz w:val="28"/>
      <w:szCs w:val="28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430C38"/>
    <w:pPr>
      <w:outlineLvl w:val="2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4065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0653"/>
  </w:style>
  <w:style w:type="paragraph" w:styleId="Footer">
    <w:name w:val="footer"/>
    <w:basedOn w:val="Normal"/>
    <w:link w:val="FooterChar"/>
    <w:uiPriority w:val="99"/>
    <w:semiHidden/>
    <w:unhideWhenUsed/>
    <w:rsid w:val="0024065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0653"/>
  </w:style>
  <w:style w:type="paragraph" w:styleId="BalloonText">
    <w:name w:val="Balloon Text"/>
    <w:basedOn w:val="Normal"/>
    <w:link w:val="BalloonTextChar"/>
    <w:uiPriority w:val="99"/>
    <w:semiHidden/>
    <w:unhideWhenUsed/>
    <w:rsid w:val="0024065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6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0C3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0C38"/>
    <w:rPr>
      <w:rFonts w:ascii="Gotham Bold" w:hAnsi="Gotham Bold"/>
      <w:color w:val="6AA5D2"/>
      <w:sz w:val="28"/>
      <w:szCs w:val="28"/>
    </w:rPr>
  </w:style>
  <w:style w:type="character" w:customStyle="1" w:styleId="Heading2Char">
    <w:name w:val="Heading 2 Char"/>
    <w:aliases w:val="HelpBox Title Char"/>
    <w:basedOn w:val="DefaultParagraphFont"/>
    <w:link w:val="Heading2"/>
    <w:uiPriority w:val="9"/>
    <w:rsid w:val="00430C38"/>
    <w:rPr>
      <w:rFonts w:ascii="Gotham Bold" w:hAnsi="Gotham Bold"/>
      <w:color w:val="FFFFFF" w:themeColor="background1"/>
      <w:sz w:val="28"/>
      <w:szCs w:val="28"/>
    </w:rPr>
  </w:style>
  <w:style w:type="paragraph" w:styleId="Title">
    <w:name w:val="Title"/>
    <w:aliases w:val="HelpBox Text"/>
    <w:basedOn w:val="ListParagraph"/>
    <w:next w:val="Normal"/>
    <w:link w:val="TitleChar"/>
    <w:uiPriority w:val="10"/>
    <w:qFormat/>
    <w:rsid w:val="00430C38"/>
    <w:pPr>
      <w:numPr>
        <w:numId w:val="2"/>
      </w:numPr>
      <w:ind w:right="204"/>
    </w:pPr>
    <w:rPr>
      <w:color w:val="FFFFFF" w:themeColor="background1"/>
    </w:rPr>
  </w:style>
  <w:style w:type="character" w:customStyle="1" w:styleId="TitleChar">
    <w:name w:val="Title Char"/>
    <w:aliases w:val="HelpBox Text Char"/>
    <w:basedOn w:val="DefaultParagraphFont"/>
    <w:link w:val="Title"/>
    <w:uiPriority w:val="10"/>
    <w:rsid w:val="00430C38"/>
    <w:rPr>
      <w:rFonts w:ascii="Gotham Book" w:hAnsi="Gotham Book"/>
      <w:color w:val="FFFFFF" w:themeColor="background1"/>
    </w:rPr>
  </w:style>
  <w:style w:type="character" w:customStyle="1" w:styleId="Heading3Char">
    <w:name w:val="Heading 3 Char"/>
    <w:basedOn w:val="DefaultParagraphFont"/>
    <w:link w:val="Heading3"/>
    <w:uiPriority w:val="9"/>
    <w:rsid w:val="00430C38"/>
    <w:rPr>
      <w:rFonts w:ascii="Gotham Bold" w:hAnsi="Gotham Bold"/>
      <w:color w:val="6AA5D2"/>
      <w:szCs w:val="28"/>
    </w:rPr>
  </w:style>
  <w:style w:type="character" w:styleId="PlaceholderText">
    <w:name w:val="Placeholder Text"/>
    <w:basedOn w:val="DefaultParagraphFont"/>
    <w:uiPriority w:val="99"/>
    <w:semiHidden/>
    <w:rsid w:val="00D9224B"/>
    <w:rPr>
      <w:color w:val="808080"/>
    </w:rPr>
  </w:style>
  <w:style w:type="character" w:customStyle="1" w:styleId="Style1">
    <w:name w:val="Style1"/>
    <w:basedOn w:val="DefaultParagraphFont"/>
    <w:uiPriority w:val="1"/>
    <w:rsid w:val="00C56EEC"/>
    <w:rPr>
      <w:rFonts w:ascii="Gotham Bold" w:hAnsi="Gotham Bold"/>
      <w:color w:val="auto"/>
    </w:rPr>
  </w:style>
  <w:style w:type="character" w:customStyle="1" w:styleId="Style2">
    <w:name w:val="Style2"/>
    <w:basedOn w:val="DefaultParagraphFont"/>
    <w:uiPriority w:val="1"/>
    <w:rsid w:val="00F47D0D"/>
    <w:rPr>
      <w:rFonts w:ascii="Gotham Bold" w:hAnsi="Gotham Bold"/>
      <w:color w:val="auto"/>
    </w:rPr>
  </w:style>
  <w:style w:type="character" w:customStyle="1" w:styleId="Style3">
    <w:name w:val="Style3"/>
    <w:basedOn w:val="DefaultParagraphFont"/>
    <w:uiPriority w:val="1"/>
    <w:rsid w:val="00F47D0D"/>
    <w:rPr>
      <w:rFonts w:ascii="Gotham Bold" w:hAnsi="Gotham Bold"/>
      <w:color w:val="auto"/>
    </w:rPr>
  </w:style>
  <w:style w:type="character" w:customStyle="1" w:styleId="Style4">
    <w:name w:val="Style4"/>
    <w:basedOn w:val="DefaultParagraphFont"/>
    <w:uiPriority w:val="1"/>
    <w:rsid w:val="00F47D0D"/>
    <w:rPr>
      <w:rFonts w:ascii="Gotham Bold" w:hAnsi="Gotham Bold"/>
      <w:color w:val="auto"/>
    </w:rPr>
  </w:style>
  <w:style w:type="character" w:styleId="Hyperlink">
    <w:name w:val="Hyperlink"/>
    <w:basedOn w:val="DefaultParagraphFont"/>
    <w:uiPriority w:val="99"/>
    <w:unhideWhenUsed/>
    <w:rsid w:val="00F43B1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712B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079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796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7969"/>
    <w:rPr>
      <w:rFonts w:ascii="Gotham Book" w:hAnsi="Gotham Book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79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79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6768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en-US/docs/Web/JavaScript/Reference/Reserved_Word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amplifon.co.uk/interactive-ear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idigital.c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randing Color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9FDA"/>
      </a:accent1>
      <a:accent2>
        <a:srgbClr val="CC0033"/>
      </a:accent2>
      <a:accent3>
        <a:srgbClr val="7AB800"/>
      </a:accent3>
      <a:accent4>
        <a:srgbClr val="5E5EA4"/>
      </a:accent4>
      <a:accent5>
        <a:srgbClr val="FFCC33"/>
      </a:accent5>
      <a:accent6>
        <a:srgbClr val="E37222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6B9421-27B6-4E7E-AA08-BA5AD0E93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2101</Words>
  <Characters>11981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Denver Public Library</Company>
  <LinksUpToDate>false</LinksUpToDate>
  <CharactersWithSpaces>14054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nstone</dc:creator>
  <cp:lastModifiedBy>JoseFGallegos</cp:lastModifiedBy>
  <cp:revision>2</cp:revision>
  <cp:lastPrinted>2014-02-27T23:27:00Z</cp:lastPrinted>
  <dcterms:created xsi:type="dcterms:W3CDTF">2015-03-27T19:53:00Z</dcterms:created>
  <dcterms:modified xsi:type="dcterms:W3CDTF">2015-03-27T19:53:00Z</dcterms:modified>
</cp:coreProperties>
</file>